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08"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5665"/>
        <w:gridCol w:w="3343"/>
      </w:tblGrid>
      <w:tr w:rsidR="00762766" w14:paraId="3352D00C" w14:textId="77777777">
        <w:trPr>
          <w:trHeight w:val="1186"/>
        </w:trPr>
        <w:tc>
          <w:tcPr>
            <w:tcW w:w="5665" w:type="dxa"/>
            <w:tcBorders>
              <w:top w:val="nil"/>
              <w:left w:val="nil"/>
              <w:bottom w:val="nil"/>
              <w:right w:val="nil"/>
            </w:tcBorders>
            <w:shd w:val="clear" w:color="auto" w:fill="auto"/>
            <w:tcMar>
              <w:top w:w="0" w:type="dxa"/>
              <w:left w:w="0" w:type="dxa"/>
              <w:bottom w:w="0" w:type="dxa"/>
              <w:right w:w="0" w:type="dxa"/>
            </w:tcMar>
          </w:tcPr>
          <w:p w14:paraId="3A6F47C2" w14:textId="77777777" w:rsidR="00762766" w:rsidRDefault="001B075F">
            <w:pPr>
              <w:pStyle w:val="FreeForm"/>
              <w:tabs>
                <w:tab w:val="left" w:pos="708"/>
                <w:tab w:val="left" w:pos="1416"/>
                <w:tab w:val="left" w:pos="2124"/>
                <w:tab w:val="left" w:pos="2832"/>
                <w:tab w:val="left" w:pos="3540"/>
                <w:tab w:val="left" w:pos="4248"/>
                <w:tab w:val="left" w:pos="4956"/>
                <w:tab w:val="left" w:pos="5664"/>
              </w:tabs>
              <w:spacing w:line="180" w:lineRule="exact"/>
            </w:pPr>
            <w:bookmarkStart w:id="0" w:name="_GoBack"/>
            <w:bookmarkEnd w:id="0"/>
            <w:r>
              <w:rPr>
                <w:rFonts w:ascii="Arial" w:hAnsi="Arial"/>
                <w:sz w:val="14"/>
                <w:szCs w:val="14"/>
                <w:lang w:val="en-US"/>
              </w:rPr>
              <w:t xml:space="preserve">UZH, Department of Informatics, </w:t>
            </w:r>
            <w:proofErr w:type="spellStart"/>
            <w:r>
              <w:rPr>
                <w:rFonts w:ascii="Arial" w:hAnsi="Arial"/>
                <w:sz w:val="14"/>
                <w:szCs w:val="14"/>
                <w:lang w:val="en-US"/>
              </w:rPr>
              <w:t>Binzmühlestr</w:t>
            </w:r>
            <w:proofErr w:type="spellEnd"/>
            <w:r>
              <w:rPr>
                <w:rFonts w:ascii="Arial" w:hAnsi="Arial"/>
                <w:sz w:val="14"/>
                <w:szCs w:val="14"/>
                <w:lang w:val="en-US"/>
              </w:rPr>
              <w:t>. 14, CH-8050 Zürich</w:t>
            </w:r>
          </w:p>
        </w:tc>
        <w:tc>
          <w:tcPr>
            <w:tcW w:w="3342" w:type="dxa"/>
            <w:tcBorders>
              <w:top w:val="nil"/>
              <w:left w:val="nil"/>
              <w:bottom w:val="nil"/>
              <w:right w:val="nil"/>
            </w:tcBorders>
            <w:shd w:val="clear" w:color="auto" w:fill="auto"/>
            <w:tcMar>
              <w:top w:w="0" w:type="dxa"/>
              <w:left w:w="0" w:type="dxa"/>
              <w:bottom w:w="0" w:type="dxa"/>
              <w:right w:w="0" w:type="dxa"/>
            </w:tcMar>
          </w:tcPr>
          <w:p w14:paraId="5A20A076" w14:textId="77777777" w:rsidR="00762766" w:rsidRDefault="001B075F">
            <w:pPr>
              <w:pStyle w:val="Absender"/>
              <w:tabs>
                <w:tab w:val="left" w:pos="708"/>
                <w:tab w:val="left" w:pos="1416"/>
                <w:tab w:val="left" w:pos="2124"/>
                <w:tab w:val="left" w:pos="2832"/>
              </w:tabs>
              <w:rPr>
                <w:b/>
                <w:bCs/>
                <w:lang w:val="en-US"/>
              </w:rPr>
            </w:pPr>
            <w:r>
              <w:rPr>
                <w:b/>
                <w:bCs/>
                <w:lang w:val="en-US"/>
              </w:rPr>
              <w:t xml:space="preserve">Prof. Dr. Renato </w:t>
            </w:r>
            <w:proofErr w:type="spellStart"/>
            <w:r>
              <w:rPr>
                <w:b/>
                <w:bCs/>
                <w:lang w:val="en-US"/>
              </w:rPr>
              <w:t>Pajarola</w:t>
            </w:r>
            <w:proofErr w:type="spellEnd"/>
          </w:p>
          <w:p w14:paraId="30B8B78B" w14:textId="77777777" w:rsidR="00762766" w:rsidRDefault="001B075F">
            <w:pPr>
              <w:pStyle w:val="Absender"/>
              <w:tabs>
                <w:tab w:val="left" w:pos="708"/>
                <w:tab w:val="left" w:pos="1416"/>
                <w:tab w:val="left" w:pos="2124"/>
                <w:tab w:val="left" w:pos="2832"/>
              </w:tabs>
              <w:rPr>
                <w:lang w:val="en-US"/>
              </w:rPr>
            </w:pPr>
            <w:r>
              <w:rPr>
                <w:lang w:val="en-US"/>
              </w:rPr>
              <w:t xml:space="preserve">Visualization and </w:t>
            </w:r>
            <w:proofErr w:type="spellStart"/>
            <w:r>
              <w:rPr>
                <w:lang w:val="en-US"/>
              </w:rPr>
              <w:t>MultiMedia</w:t>
            </w:r>
            <w:proofErr w:type="spellEnd"/>
            <w:r>
              <w:rPr>
                <w:lang w:val="en-US"/>
              </w:rPr>
              <w:t xml:space="preserve"> Lab</w:t>
            </w:r>
          </w:p>
          <w:p w14:paraId="39661FD2" w14:textId="77777777" w:rsidR="00762766" w:rsidRDefault="001B075F">
            <w:pPr>
              <w:pStyle w:val="Absender"/>
              <w:tabs>
                <w:tab w:val="left" w:pos="586"/>
                <w:tab w:val="left" w:pos="708"/>
                <w:tab w:val="left" w:pos="1416"/>
                <w:tab w:val="left" w:pos="2124"/>
                <w:tab w:val="left" w:pos="2832"/>
              </w:tabs>
              <w:rPr>
                <w:lang w:val="en-US"/>
              </w:rPr>
            </w:pPr>
            <w:r>
              <w:rPr>
                <w:lang w:val="en-US"/>
              </w:rPr>
              <w:t>Phone</w:t>
            </w:r>
            <w:r>
              <w:rPr>
                <w:lang w:val="en-US"/>
              </w:rPr>
              <w:tab/>
              <w:t>+41 44 635 43 70</w:t>
            </w:r>
          </w:p>
          <w:p w14:paraId="1DDF8A57" w14:textId="77777777" w:rsidR="00762766" w:rsidRDefault="001B075F">
            <w:pPr>
              <w:pStyle w:val="Absender"/>
              <w:tabs>
                <w:tab w:val="left" w:pos="586"/>
                <w:tab w:val="left" w:pos="708"/>
                <w:tab w:val="left" w:pos="1416"/>
                <w:tab w:val="left" w:pos="2124"/>
                <w:tab w:val="left" w:pos="2832"/>
              </w:tabs>
              <w:rPr>
                <w:lang w:val="en-US"/>
              </w:rPr>
            </w:pPr>
            <w:r>
              <w:rPr>
                <w:lang w:val="en-US"/>
              </w:rPr>
              <w:t>Fax</w:t>
            </w:r>
            <w:r>
              <w:rPr>
                <w:lang w:val="en-US"/>
              </w:rPr>
              <w:tab/>
              <w:t>+41 44 635 68 09</w:t>
            </w:r>
          </w:p>
          <w:p w14:paraId="23CAF749" w14:textId="77777777" w:rsidR="00762766" w:rsidRDefault="00210F97">
            <w:pPr>
              <w:pStyle w:val="Absender"/>
              <w:tabs>
                <w:tab w:val="left" w:pos="708"/>
                <w:tab w:val="left" w:pos="1416"/>
                <w:tab w:val="left" w:pos="2124"/>
                <w:tab w:val="left" w:pos="2832"/>
              </w:tabs>
              <w:rPr>
                <w:lang w:val="en-US"/>
              </w:rPr>
            </w:pPr>
            <w:hyperlink r:id="rId7" w:history="1">
              <w:r w:rsidR="001B075F">
                <w:rPr>
                  <w:rStyle w:val="Hyperlink0"/>
                  <w:lang w:val="en-US"/>
                </w:rPr>
                <w:t>pajarola@ifi.uzh.ch</w:t>
              </w:r>
            </w:hyperlink>
          </w:p>
          <w:p w14:paraId="3C7D7087" w14:textId="77777777" w:rsidR="00762766" w:rsidRDefault="00210F97">
            <w:pPr>
              <w:pStyle w:val="Absender"/>
              <w:tabs>
                <w:tab w:val="left" w:pos="708"/>
                <w:tab w:val="left" w:pos="1416"/>
                <w:tab w:val="left" w:pos="2124"/>
                <w:tab w:val="left" w:pos="2832"/>
              </w:tabs>
            </w:pPr>
            <w:hyperlink r:id="rId8" w:history="1">
              <w:r w:rsidR="001B075F">
                <w:rPr>
                  <w:rStyle w:val="Hyperlink0"/>
                  <w:lang w:val="en-US"/>
                </w:rPr>
                <w:t>vmml.ifi.uzh.ch</w:t>
              </w:r>
            </w:hyperlink>
          </w:p>
        </w:tc>
      </w:tr>
      <w:tr w:rsidR="00762766" w:rsidRPr="00F92A21" w14:paraId="735DB967" w14:textId="77777777">
        <w:trPr>
          <w:trHeight w:val="2338"/>
        </w:trPr>
        <w:tc>
          <w:tcPr>
            <w:tcW w:w="9008" w:type="dxa"/>
            <w:gridSpan w:val="2"/>
            <w:tcBorders>
              <w:top w:val="nil"/>
              <w:left w:val="nil"/>
              <w:bottom w:val="nil"/>
              <w:right w:val="nil"/>
            </w:tcBorders>
            <w:shd w:val="clear" w:color="auto" w:fill="auto"/>
            <w:tcMar>
              <w:top w:w="0" w:type="dxa"/>
              <w:left w:w="0" w:type="dxa"/>
              <w:bottom w:w="0" w:type="dxa"/>
              <w:right w:w="0" w:type="dxa"/>
            </w:tcMar>
          </w:tcPr>
          <w:p w14:paraId="0B043082" w14:textId="77777777" w:rsidR="00762766" w:rsidRDefault="001B075F">
            <w:pPr>
              <w:pStyle w:val="berschrift2"/>
            </w:pPr>
            <w:r>
              <w:t>Master Thesis (30 ECTS)</w:t>
            </w:r>
          </w:p>
          <w:p w14:paraId="3AC59E07" w14:textId="77777777" w:rsidR="00762766" w:rsidRDefault="001B075F">
            <w:pPr>
              <w:pStyle w:val="FreeForm"/>
              <w:spacing w:after="400" w:line="320" w:lineRule="atLeast"/>
              <w:rPr>
                <w:rFonts w:ascii="Verdana" w:eastAsia="Verdana" w:hAnsi="Verdana" w:cs="Verdana"/>
                <w:b/>
                <w:bCs/>
                <w:sz w:val="24"/>
                <w:szCs w:val="24"/>
              </w:rPr>
            </w:pPr>
            <w:r>
              <w:rPr>
                <w:rFonts w:ascii="Verdana" w:hAnsi="Verdana"/>
                <w:b/>
                <w:bCs/>
                <w:sz w:val="24"/>
                <w:szCs w:val="24"/>
                <w:lang w:val="en-US"/>
              </w:rPr>
              <w:t>Color Palettes: Pattern Recognition and Classification of Images</w:t>
            </w:r>
          </w:p>
          <w:p w14:paraId="4A4C523A" w14:textId="77777777" w:rsidR="00762766" w:rsidRDefault="001B075F">
            <w:pPr>
              <w:pStyle w:val="Body"/>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pPr>
            <w:r w:rsidRPr="00F92A21">
              <w:rPr>
                <w:rPrChange w:id="1" w:author="Giorgio Trumpy" w:date="2020-02-27T09:44:00Z">
                  <w:rPr>
                    <w:lang w:val="de-DE"/>
                  </w:rPr>
                </w:rPrChange>
              </w:rPr>
              <w:t xml:space="preserve">Name: </w:t>
            </w:r>
            <w:r>
              <w:t>Linda Samsinger</w:t>
            </w:r>
          </w:p>
          <w:p w14:paraId="6CFB532F" w14:textId="77777777" w:rsidR="00762766" w:rsidRDefault="001B075F">
            <w:pPr>
              <w:pStyle w:val="Body"/>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after="120"/>
            </w:pPr>
            <w:r>
              <w:t>Student ID:</w:t>
            </w:r>
          </w:p>
          <w:p w14:paraId="00B3234C" w14:textId="77777777" w:rsidR="00762766" w:rsidRDefault="001B075F">
            <w:pPr>
              <w:pStyle w:val="Body"/>
              <w:tabs>
                <w:tab w:val="left" w:pos="3118"/>
                <w:tab w:val="left" w:pos="3402"/>
                <w:tab w:val="left" w:pos="3969"/>
                <w:tab w:val="left" w:pos="4536"/>
                <w:tab w:val="left" w:pos="5103"/>
                <w:tab w:val="left" w:pos="5670"/>
                <w:tab w:val="left" w:pos="6237"/>
                <w:tab w:val="left" w:pos="6804"/>
                <w:tab w:val="left" w:pos="7371"/>
                <w:tab w:val="left" w:pos="7938"/>
                <w:tab w:val="left" w:pos="8505"/>
              </w:tabs>
              <w:spacing w:after="120"/>
            </w:pPr>
            <w:r>
              <w:t xml:space="preserve">From: </w:t>
            </w:r>
            <w:r>
              <w:fldChar w:fldCharType="begin" w:fldLock="1"/>
            </w:r>
            <w:r>
              <w:instrText xml:space="preserve"> DATE \@ "d MMMM y" </w:instrText>
            </w:r>
            <w:r>
              <w:fldChar w:fldCharType="separate"/>
            </w:r>
            <w:r>
              <w:t>1 March 2020</w:t>
            </w:r>
            <w:r>
              <w:fldChar w:fldCharType="end"/>
            </w:r>
            <w:r>
              <w:rPr>
                <w:lang w:val="it-IT"/>
              </w:rPr>
              <w:tab/>
              <w:t xml:space="preserve">To: </w:t>
            </w:r>
            <w:r>
              <w:fldChar w:fldCharType="begin" w:fldLock="1"/>
            </w:r>
            <w:r>
              <w:instrText xml:space="preserve"> DATE \@ "d MMMM y" </w:instrText>
            </w:r>
            <w:r>
              <w:fldChar w:fldCharType="separate"/>
            </w:r>
            <w:r>
              <w:t>31 August 2020</w:t>
            </w:r>
            <w:r>
              <w:fldChar w:fldCharType="end"/>
            </w:r>
          </w:p>
        </w:tc>
      </w:tr>
    </w:tbl>
    <w:p w14:paraId="6D9E975B" w14:textId="77777777" w:rsidR="00762766" w:rsidRDefault="00762766">
      <w:pPr>
        <w:pStyle w:val="FreeForm"/>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lang w:val="en-US"/>
        </w:rPr>
      </w:pPr>
    </w:p>
    <w:p w14:paraId="78217BDC" w14:textId="77777777" w:rsidR="00762766" w:rsidRDefault="001B075F">
      <w:pPr>
        <w:pStyle w:val="Sub-heading"/>
      </w:pPr>
      <w:r>
        <w:t>Introduction</w:t>
      </w:r>
      <w:r>
        <w:rPr>
          <w:noProof/>
          <w:lang w:val="de-CH" w:eastAsia="de-CH"/>
        </w:rPr>
        <mc:AlternateContent>
          <mc:Choice Requires="wps">
            <w:drawing>
              <wp:anchor distT="101600" distB="101600" distL="101600" distR="101600" simplePos="0" relativeHeight="251659264" behindDoc="0" locked="0" layoutInCell="1" allowOverlap="1" wp14:anchorId="22A420E9" wp14:editId="0D8F5B32">
                <wp:simplePos x="0" y="0"/>
                <wp:positionH relativeFrom="margin">
                  <wp:posOffset>3683885</wp:posOffset>
                </wp:positionH>
                <wp:positionV relativeFrom="line">
                  <wp:posOffset>315537</wp:posOffset>
                </wp:positionV>
                <wp:extent cx="2046989" cy="2202212"/>
                <wp:effectExtent l="0" t="0" r="0" b="0"/>
                <wp:wrapThrough wrapText="bothSides" distL="101600" distR="1016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microsoft.com/office/word/2010/wordprocessingShape">
                    <wps:wsp>
                      <wps:cNvSpPr txBox="1"/>
                      <wps:spPr>
                        <a:xfrm>
                          <a:off x="0" y="0"/>
                          <a:ext cx="2046989" cy="2202212"/>
                        </a:xfrm>
                        <a:prstGeom prst="rect">
                          <a:avLst/>
                        </a:prstGeom>
                        <a:noFill/>
                        <a:ln w="12700" cap="flat">
                          <a:noFill/>
                          <a:miter lim="400000"/>
                        </a:ln>
                        <a:effectLst/>
                      </wps:spPr>
                      <wps:txbx>
                        <w:txbxContent>
                          <w:p w14:paraId="00667A37" w14:textId="77777777" w:rsidR="00762766" w:rsidRDefault="001B075F">
                            <w:pPr>
                              <w:tabs>
                                <w:tab w:val="left" w:pos="708"/>
                                <w:tab w:val="left" w:pos="1416"/>
                                <w:tab w:val="left" w:pos="2124"/>
                                <w:tab w:val="left" w:pos="2832"/>
                              </w:tabs>
                              <w:spacing w:line="240" w:lineRule="auto"/>
                              <w:jc w:val="center"/>
                              <w:rPr>
                                <w:rFonts w:ascii="Calibri" w:eastAsia="Calibri" w:hAnsi="Calibri" w:cs="Calibri"/>
                                <w:sz w:val="22"/>
                                <w:szCs w:val="22"/>
                                <w:u w:color="000000"/>
                                <w:lang w:val="en-US"/>
                              </w:rPr>
                            </w:pPr>
                            <w:r>
                              <w:rPr>
                                <w:rFonts w:ascii="Calibri" w:eastAsia="Calibri" w:hAnsi="Calibri" w:cs="Calibri"/>
                                <w:noProof/>
                                <w:sz w:val="22"/>
                                <w:szCs w:val="22"/>
                                <w:u w:color="000000"/>
                                <w:lang w:val="de-CH" w:eastAsia="de-CH"/>
                              </w:rPr>
                              <w:drawing>
                                <wp:inline distT="0" distB="0" distL="0" distR="0" wp14:anchorId="2446D1A2" wp14:editId="4BE5060C">
                                  <wp:extent cx="1945262" cy="1744870"/>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32" name=""/>
                                          <pic:cNvPicPr>
                                            <a:picLocks/>
                                          </pic:cNvPicPr>
                                        </pic:nvPicPr>
                                        <pic:blipFill>
                                          <a:blip r:embed="rId9"/>
                                          <a:stretch>
                                            <a:fillRect/>
                                          </a:stretch>
                                        </pic:blipFill>
                                        <pic:spPr>
                                          <a:xfrm>
                                            <a:off x="0" y="0"/>
                                            <a:ext cx="1945262" cy="1744870"/>
                                          </a:xfrm>
                                          <a:prstGeom prst="rect">
                                            <a:avLst/>
                                          </a:prstGeom>
                                        </pic:spPr>
                                      </pic:pic>
                                    </a:graphicData>
                                  </a:graphic>
                                </wp:inline>
                              </w:drawing>
                            </w:r>
                          </w:p>
                          <w:p w14:paraId="766B5117" w14:textId="77777777" w:rsidR="00762766" w:rsidRPr="00F92A21" w:rsidRDefault="001B075F">
                            <w:pPr>
                              <w:tabs>
                                <w:tab w:val="left" w:pos="708"/>
                                <w:tab w:val="left" w:pos="1416"/>
                                <w:tab w:val="left" w:pos="2124"/>
                                <w:tab w:val="left" w:pos="2832"/>
                              </w:tabs>
                              <w:spacing w:after="160" w:line="259" w:lineRule="auto"/>
                              <w:jc w:val="center"/>
                              <w:rPr>
                                <w:lang w:val="en-US"/>
                              </w:rPr>
                            </w:pPr>
                            <w:r>
                              <w:rPr>
                                <w:rFonts w:ascii="Calibri" w:hAnsi="Calibri"/>
                                <w:sz w:val="22"/>
                                <w:szCs w:val="22"/>
                                <w:u w:color="000000"/>
                                <w:lang w:val="en-US"/>
                              </w:rPr>
                              <w:t>Figure 1: An example of an Image and a Color Palette</w:t>
                            </w:r>
                          </w:p>
                        </w:txbxContent>
                      </wps:txbx>
                      <wps:bodyPr wrap="square" lIns="50800" tIns="50800" rIns="50800" bIns="50800" numCol="1" anchor="t">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2A420E9" id="_x0000_t202" coordsize="21600,21600" o:spt="202" path="m,l,21600r21600,l21600,xe">
                <v:stroke joinstyle="miter"/>
                <v:path gradientshapeok="t" o:connecttype="rect"/>
              </v:shapetype>
              <v:shape id="officeArt object" o:spid="_x0000_s1026" type="#_x0000_t202" style="position:absolute;margin-left:290.05pt;margin-top:24.85pt;width:161.2pt;height:173.4pt;z-index:251659264;visibility:visible;mso-wrap-style:square;mso-wrap-distance-left:8pt;mso-wrap-distance-top:8pt;mso-wrap-distance-right:8pt;mso-wrap-distance-bottom:8pt;mso-position-horizontal:absolute;mso-position-horizontal-relative:margin;mso-position-vertical:absolute;mso-position-vertical-relative:line;v-text-anchor:top" wrapcoords="0 -6 21593 -6 21593 21594 0 21594 0 -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" filled="f" stroked="f" strokeweight="1pt">
                <v:stroke miterlimit="4"/>
                <v:textbox inset="4pt,4pt,4pt,4pt">
                  <w:txbxContent>
                    <w:p w14:paraId="00667A37" w14:textId="77777777" w:rsidR="00762766" w:rsidRDefault="001B075F">
                      <w:pPr>
                        <w:tabs>
                          <w:tab w:val="left" w:pos="708"/>
                          <w:tab w:val="left" w:pos="1416"/>
                          <w:tab w:val="left" w:pos="2124"/>
                          <w:tab w:val="left" w:pos="2832"/>
                        </w:tabs>
                        <w:spacing w:line="240" w:lineRule="auto"/>
                        <w:jc w:val="center"/>
                        <w:rPr>
                          <w:rFonts w:ascii="Calibri" w:eastAsia="Calibri" w:hAnsi="Calibri" w:cs="Calibri"/>
                          <w:sz w:val="22"/>
                          <w:szCs w:val="22"/>
                          <w:u w:color="000000"/>
                          <w:lang w:val="en-US"/>
                        </w:rPr>
                      </w:pPr>
                      <w:r>
                        <w:rPr>
                          <w:rFonts w:ascii="Calibri" w:eastAsia="Calibri" w:hAnsi="Calibri" w:cs="Calibri"/>
                          <w:noProof/>
                          <w:sz w:val="22"/>
                          <w:szCs w:val="22"/>
                          <w:u w:color="000000"/>
                          <w:lang w:val="en-US"/>
                        </w:rPr>
                        <w:drawing>
                          <wp:inline distT="0" distB="0" distL="0" distR="0" wp14:anchorId="2446D1A2" wp14:editId="4BE5060C">
                            <wp:extent cx="1945262" cy="1744870"/>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32" name=""/>
                                    <pic:cNvPicPr>
                                      <a:picLocks/>
                                    </pic:cNvPicPr>
                                  </pic:nvPicPr>
                                  <pic:blipFill>
                                    <a:blip r:embed="rId10"/>
                                    <a:stretch>
                                      <a:fillRect/>
                                    </a:stretch>
                                  </pic:blipFill>
                                  <pic:spPr>
                                    <a:xfrm>
                                      <a:off x="0" y="0"/>
                                      <a:ext cx="1945262" cy="1744870"/>
                                    </a:xfrm>
                                    <a:prstGeom prst="rect">
                                      <a:avLst/>
                                    </a:prstGeom>
                                  </pic:spPr>
                                </pic:pic>
                              </a:graphicData>
                            </a:graphic>
                          </wp:inline>
                        </w:drawing>
                      </w:r>
                    </w:p>
                    <w:p w14:paraId="766B5117" w14:textId="77777777" w:rsidR="00762766" w:rsidRPr="00F92A21" w:rsidRDefault="001B075F">
                      <w:pPr>
                        <w:tabs>
                          <w:tab w:val="left" w:pos="708"/>
                          <w:tab w:val="left" w:pos="1416"/>
                          <w:tab w:val="left" w:pos="2124"/>
                          <w:tab w:val="left" w:pos="2832"/>
                        </w:tabs>
                        <w:spacing w:after="160" w:line="259" w:lineRule="auto"/>
                        <w:jc w:val="center"/>
                        <w:rPr>
                          <w:lang w:val="en-US"/>
                        </w:rPr>
                      </w:pPr>
                      <w:r>
                        <w:rPr>
                          <w:rFonts w:ascii="Calibri" w:hAnsi="Calibri"/>
                          <w:sz w:val="22"/>
                          <w:szCs w:val="22"/>
                          <w:u w:color="000000"/>
                          <w:lang w:val="en-US"/>
                        </w:rPr>
                        <w:t>Figure 1: An example of an Image and a Color Palette</w:t>
                      </w:r>
                    </w:p>
                  </w:txbxContent>
                </v:textbox>
                <w10:wrap type="through" anchorx="margin" anchory="line"/>
              </v:shape>
            </w:pict>
          </mc:Fallback>
        </mc:AlternateContent>
      </w:r>
    </w:p>
    <w:p w14:paraId="3799A63A" w14:textId="77777777" w:rsidR="00762766" w:rsidRDefault="001B075F">
      <w:pPr>
        <w:pStyle w:val="Body"/>
      </w:pPr>
      <w:r>
        <w:t>In visual multimedia documents such as images (or sequence of images such as gif animations and videos), a commonly used method for the specification of color distribution are color palettes. Using a color palette, a user can efficiently determine all matching colors of an image. While there exist tools in computer vision to extract a color palette from an image, using predefined color palettes for image classification could lead to new insights about the use of colors in different domains such as web design, architecture, and online marketing. To gauge and minimize the discrepancy between the human visual system and the computationally determined color combinations, both data visualization algorithms and insights from perceptions of a human visual system are leveraged.</w:t>
      </w:r>
    </w:p>
    <w:p w14:paraId="1C8AC9ED" w14:textId="77777777" w:rsidR="00762766" w:rsidRDefault="001B075F">
      <w:pPr>
        <w:pStyle w:val="Sub-heading"/>
      </w:pPr>
      <w:r>
        <w:rPr>
          <w:lang w:val="en-US"/>
        </w:rPr>
        <w:t>Description</w:t>
      </w:r>
    </w:p>
    <w:p w14:paraId="13714E2F" w14:textId="77777777" w:rsidR="00762766" w:rsidRDefault="001B075F">
      <w:pPr>
        <w:pStyle w:val="Body"/>
      </w:pPr>
      <w:r>
        <w:t>The basic goal of this thesis is to transform a given colored image into a color-adjusted</w:t>
      </w:r>
      <w:r>
        <w:rPr>
          <w:lang w:val="es-ES_tradnl"/>
        </w:rPr>
        <w:t xml:space="preserve"> </w:t>
      </w:r>
      <w:proofErr w:type="spellStart"/>
      <w:r>
        <w:rPr>
          <w:lang w:val="es-ES_tradnl"/>
        </w:rPr>
        <w:t>image</w:t>
      </w:r>
      <w:proofErr w:type="spellEnd"/>
      <w:r>
        <w:t xml:space="preserve"> by redistribution and re-mapping of color palettes. The centerpiece of this procedure will be to use color palettes, which are an important tool for color image analysis. The colors of a color palette are represented in an optimized color space model backed by color theoretical considerations. Further image processing hinges on categories of color palettes. Based on a large collection of more than 170</w:t>
      </w:r>
      <w:r>
        <w:rPr>
          <w:rtl/>
        </w:rPr>
        <w:t>’</w:t>
      </w:r>
      <w:r>
        <w:t>000 screenshots from films, color combinations are determined and passed through a human visual filter system, which will help create a classification system based on existing theories.</w:t>
      </w:r>
    </w:p>
    <w:p w14:paraId="7CD126AE" w14:textId="77777777" w:rsidR="00762766" w:rsidRDefault="001B075F">
      <w:pPr>
        <w:pStyle w:val="Body"/>
      </w:pPr>
      <w:r>
        <w:t>The project consists of the following main parts:</w:t>
      </w:r>
    </w:p>
    <w:p w14:paraId="7EC5D798" w14:textId="77777777" w:rsidR="00762766" w:rsidRDefault="001B075F">
      <w:pPr>
        <w:pStyle w:val="Body"/>
        <w:numPr>
          <w:ilvl w:val="0"/>
          <w:numId w:val="2"/>
        </w:numPr>
      </w:pPr>
      <w:r>
        <w:t xml:space="preserve">Extend a given color palette to all possible palette colors </w:t>
      </w:r>
    </w:p>
    <w:p w14:paraId="06ECE220" w14:textId="2269F634" w:rsidR="00762766" w:rsidRDefault="001B075F">
      <w:pPr>
        <w:pStyle w:val="Body"/>
        <w:ind w:left="300"/>
      </w:pPr>
      <w:r>
        <w:t xml:space="preserve">From a predefined color palette, determine its closure: for each color in the palette, plot its numerical representation in the most suitable color space. Specify the color spaces to be explored include </w:t>
      </w:r>
      <w:del w:id="2" w:author="Giorgio Trumpy" w:date="2020-02-27T11:35:00Z">
        <w:r w:rsidDel="006110F2">
          <w:delText xml:space="preserve">scientific </w:delText>
        </w:r>
      </w:del>
      <w:ins w:id="3" w:author="Giorgio Trumpy" w:date="2020-02-27T11:35:00Z">
        <w:r w:rsidR="006110F2">
          <w:t xml:space="preserve">computer graphics </w:t>
        </w:r>
      </w:ins>
      <w:r>
        <w:t>ones (</w:t>
      </w:r>
      <w:ins w:id="4" w:author="Giorgio Trumpy" w:date="2020-02-27T11:35:00Z">
        <w:r w:rsidR="006110F2">
          <w:t>RGB, HSV</w:t>
        </w:r>
      </w:ins>
      <w:del w:id="5" w:author="Giorgio Trumpy" w:date="2020-02-27T11:35:00Z">
        <w:r w:rsidDel="006110F2">
          <w:delText>CIE XYZ</w:delText>
        </w:r>
      </w:del>
      <w:r>
        <w:t xml:space="preserve">) as well as artistic approaches (Ostwald, </w:t>
      </w:r>
      <w:proofErr w:type="spellStart"/>
      <w:r>
        <w:t>Itten</w:t>
      </w:r>
      <w:proofErr w:type="spellEnd"/>
      <w:r>
        <w:t xml:space="preserve">, </w:t>
      </w:r>
      <w:proofErr w:type="spellStart"/>
      <w:r>
        <w:t>Munsell</w:t>
      </w:r>
      <w:proofErr w:type="spellEnd"/>
      <w:r>
        <w:t>) and perceptually uniform spaces (</w:t>
      </w:r>
      <w:del w:id="6" w:author="Giorgio Trumpy" w:date="2020-02-27T11:37:00Z">
        <w:r w:rsidDel="006110F2">
          <w:delText>CIE L*a*b*</w:delText>
        </w:r>
      </w:del>
      <w:ins w:id="7" w:author="Giorgio Trumpy" w:date="2020-02-27T11:37:00Z">
        <w:r w:rsidR="006110F2">
          <w:t>CIELAB</w:t>
        </w:r>
      </w:ins>
      <w:ins w:id="8" w:author="Giorgio Trumpy" w:date="2020-02-27T11:38:00Z">
        <w:r w:rsidR="006110F2">
          <w:t xml:space="preserve">, </w:t>
        </w:r>
        <w:r w:rsidR="006110F2" w:rsidRPr="006110F2">
          <w:t>CIELUV</w:t>
        </w:r>
      </w:ins>
      <w:r>
        <w:t>). Then investigate methods to form a closure using area or (non-)linear functions in the color space that connects the color dots into a manifold or clusters them together. From there, extract further possible color patches and add them to the original color palette.</w:t>
      </w:r>
    </w:p>
    <w:p w14:paraId="48AB9B80" w14:textId="77777777" w:rsidR="00762766" w:rsidRDefault="001B075F">
      <w:pPr>
        <w:pStyle w:val="Body"/>
        <w:numPr>
          <w:ilvl w:val="0"/>
          <w:numId w:val="2"/>
        </w:numPr>
      </w:pPr>
      <w:r>
        <w:lastRenderedPageBreak/>
        <w:t xml:space="preserve">Classify an image into a set of given color palettes </w:t>
      </w:r>
    </w:p>
    <w:p w14:paraId="7A7947FA" w14:textId="77777777" w:rsidR="00762766" w:rsidRDefault="001B075F">
      <w:pPr>
        <w:pStyle w:val="Body"/>
        <w:ind w:left="300"/>
      </w:pPr>
      <w:r>
        <w:t xml:space="preserve">Given an image, classify it into one of k predefined color palettes after decomposing it into </w:t>
      </w:r>
      <w:proofErr w:type="spellStart"/>
      <w:r>
        <w:t>superpixels</w:t>
      </w:r>
      <w:proofErr w:type="spellEnd"/>
      <w:r>
        <w:t xml:space="preserve"> first </w:t>
      </w:r>
      <w:r>
        <w:rPr>
          <w:noProof/>
          <w:lang w:val="de-CH" w:eastAsia="de-CH"/>
        </w:rPr>
        <mc:AlternateContent>
          <mc:Choice Requires="wps">
            <w:drawing>
              <wp:anchor distT="101600" distB="101600" distL="101600" distR="101600" simplePos="0" relativeHeight="251660288" behindDoc="0" locked="0" layoutInCell="1" allowOverlap="1" wp14:anchorId="4FAA4AC1" wp14:editId="5302B3CA">
                <wp:simplePos x="0" y="0"/>
                <wp:positionH relativeFrom="margin">
                  <wp:posOffset>3826628</wp:posOffset>
                </wp:positionH>
                <wp:positionV relativeFrom="page">
                  <wp:posOffset>1742439</wp:posOffset>
                </wp:positionV>
                <wp:extent cx="1904247" cy="2567727"/>
                <wp:effectExtent l="0" t="0" r="0" b="0"/>
                <wp:wrapThrough wrapText="bothSides" distL="101600" distR="1016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microsoft.com/office/word/2010/wordprocessingShape">
                    <wps:wsp>
                      <wps:cNvSpPr txBox="1"/>
                      <wps:spPr>
                        <a:xfrm>
                          <a:off x="0" y="0"/>
                          <a:ext cx="1904247" cy="2567727"/>
                        </a:xfrm>
                        <a:prstGeom prst="rect">
                          <a:avLst/>
                        </a:prstGeom>
                        <a:noFill/>
                        <a:ln w="12700" cap="flat">
                          <a:noFill/>
                          <a:miter lim="400000"/>
                        </a:ln>
                        <a:effectLst/>
                      </wps:spPr>
                      <wps:txbx>
                        <w:txbxContent>
                          <w:p w14:paraId="04343B3A" w14:textId="77777777" w:rsidR="00762766" w:rsidRDefault="001B075F">
                            <w:pPr>
                              <w:tabs>
                                <w:tab w:val="left" w:pos="708"/>
                                <w:tab w:val="left" w:pos="1416"/>
                                <w:tab w:val="left" w:pos="2124"/>
                                <w:tab w:val="left" w:pos="2832"/>
                              </w:tabs>
                              <w:spacing w:line="240" w:lineRule="auto"/>
                              <w:jc w:val="center"/>
                              <w:rPr>
                                <w:rFonts w:ascii="Calibri" w:eastAsia="Calibri" w:hAnsi="Calibri" w:cs="Calibri"/>
                                <w:sz w:val="22"/>
                                <w:szCs w:val="22"/>
                                <w:u w:color="000000"/>
                                <w:lang w:val="en-US"/>
                              </w:rPr>
                            </w:pPr>
                            <w:r>
                              <w:rPr>
                                <w:rFonts w:ascii="Calibri" w:eastAsia="Calibri" w:hAnsi="Calibri" w:cs="Calibri"/>
                                <w:noProof/>
                                <w:sz w:val="22"/>
                                <w:szCs w:val="22"/>
                                <w:u w:color="000000"/>
                                <w:lang w:val="de-CH" w:eastAsia="de-CH"/>
                              </w:rPr>
                              <w:drawing>
                                <wp:inline distT="0" distB="0" distL="0" distR="0" wp14:anchorId="2C25DE2A" wp14:editId="43C8C900">
                                  <wp:extent cx="1766570" cy="2060575"/>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34" name=""/>
                                          <pic:cNvPicPr>
                                            <a:picLocks/>
                                          </pic:cNvPicPr>
                                        </pic:nvPicPr>
                                        <pic:blipFill>
                                          <a:blip r:embed="rId11"/>
                                          <a:stretch>
                                            <a:fillRect/>
                                          </a:stretch>
                                        </pic:blipFill>
                                        <pic:spPr>
                                          <a:xfrm>
                                            <a:off x="0" y="0"/>
                                            <a:ext cx="1766570" cy="2060575"/>
                                          </a:xfrm>
                                          <a:prstGeom prst="rect">
                                            <a:avLst/>
                                          </a:prstGeom>
                                        </pic:spPr>
                                      </pic:pic>
                                    </a:graphicData>
                                  </a:graphic>
                                </wp:inline>
                              </w:drawing>
                            </w:r>
                          </w:p>
                          <w:p w14:paraId="62D0E0F5" w14:textId="77777777" w:rsidR="00762766" w:rsidRPr="00F92A21" w:rsidRDefault="001B075F">
                            <w:pPr>
                              <w:tabs>
                                <w:tab w:val="left" w:pos="708"/>
                                <w:tab w:val="left" w:pos="1416"/>
                                <w:tab w:val="left" w:pos="2124"/>
                                <w:tab w:val="left" w:pos="2832"/>
                              </w:tabs>
                              <w:spacing w:after="160" w:line="259" w:lineRule="auto"/>
                              <w:jc w:val="center"/>
                              <w:rPr>
                                <w:lang w:val="en-US"/>
                                <w:rPrChange w:id="9" w:author="Giorgio Trumpy" w:date="2020-02-27T09:44:00Z">
                                  <w:rPr/>
                                </w:rPrChange>
                              </w:rPr>
                            </w:pPr>
                            <w:r>
                              <w:rPr>
                                <w:rFonts w:ascii="Calibri" w:hAnsi="Calibri"/>
                                <w:sz w:val="22"/>
                                <w:szCs w:val="22"/>
                                <w:u w:color="000000"/>
                                <w:lang w:val="en-US"/>
                              </w:rPr>
                              <w:t>Figure 2: Munsell color system using HSV-color axes</w:t>
                            </w:r>
                          </w:p>
                        </w:txbxContent>
                      </wps:txbx>
                      <wps:bodyPr wrap="square" lIns="50800" tIns="50800" rIns="50800" bIns="50800" numCol="1" anchor="t">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FAA4AC1" id="_x0000_s1027" type="#_x0000_t202" style="position:absolute;left:0;text-align:left;margin-left:301.3pt;margin-top:137.2pt;width:149.95pt;height:202.2pt;z-index:251660288;visibility:visible;mso-wrap-style:square;mso-wrap-distance-left:8pt;mso-wrap-distance-top:8pt;mso-wrap-distance-right:8pt;mso-wrap-distance-bottom:8pt;mso-position-horizontal:absolute;mso-position-horizontal-relative:margin;mso-position-vertical:absolute;mso-position-vertical-relative:page;v-text-anchor:top" wrapcoords="0 -5 21593 -5 21593 21589 0 21589 0 -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" filled="f" stroked="f" strokeweight="1pt">
                <v:stroke miterlimit="4"/>
                <v:textbox inset="4pt,4pt,4pt,4pt">
                  <w:txbxContent>
                    <w:p w14:paraId="04343B3A" w14:textId="77777777" w:rsidR="00762766" w:rsidRDefault="001B075F">
                      <w:pPr>
                        <w:tabs>
                          <w:tab w:val="left" w:pos="708"/>
                          <w:tab w:val="left" w:pos="1416"/>
                          <w:tab w:val="left" w:pos="2124"/>
                          <w:tab w:val="left" w:pos="2832"/>
                        </w:tabs>
                        <w:spacing w:line="240" w:lineRule="auto"/>
                        <w:jc w:val="center"/>
                        <w:rPr>
                          <w:rFonts w:ascii="Calibri" w:eastAsia="Calibri" w:hAnsi="Calibri" w:cs="Calibri"/>
                          <w:sz w:val="22"/>
                          <w:szCs w:val="22"/>
                          <w:u w:color="000000"/>
                          <w:lang w:val="en-US"/>
                        </w:rPr>
                      </w:pPr>
                      <w:r>
                        <w:rPr>
                          <w:rFonts w:ascii="Calibri" w:eastAsia="Calibri" w:hAnsi="Calibri" w:cs="Calibri"/>
                          <w:noProof/>
                          <w:sz w:val="22"/>
                          <w:szCs w:val="22"/>
                          <w:u w:color="000000"/>
                          <w:lang w:val="en-US"/>
                        </w:rPr>
                        <w:drawing>
                          <wp:inline distT="0" distB="0" distL="0" distR="0" wp14:anchorId="2C25DE2A" wp14:editId="43C8C900">
                            <wp:extent cx="1766570" cy="2060575"/>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34" name=""/>
                                    <pic:cNvPicPr>
                                      <a:picLocks/>
                                    </pic:cNvPicPr>
                                  </pic:nvPicPr>
                                  <pic:blipFill>
                                    <a:blip r:embed="rId12"/>
                                    <a:stretch>
                                      <a:fillRect/>
                                    </a:stretch>
                                  </pic:blipFill>
                                  <pic:spPr>
                                    <a:xfrm>
                                      <a:off x="0" y="0"/>
                                      <a:ext cx="1766570" cy="2060575"/>
                                    </a:xfrm>
                                    <a:prstGeom prst="rect">
                                      <a:avLst/>
                                    </a:prstGeom>
                                  </pic:spPr>
                                </pic:pic>
                              </a:graphicData>
                            </a:graphic>
                          </wp:inline>
                        </w:drawing>
                      </w:r>
                    </w:p>
                    <w:p w14:paraId="62D0E0F5" w14:textId="77777777" w:rsidR="00762766" w:rsidRPr="00F92A21" w:rsidRDefault="001B075F">
                      <w:pPr>
                        <w:tabs>
                          <w:tab w:val="left" w:pos="708"/>
                          <w:tab w:val="left" w:pos="1416"/>
                          <w:tab w:val="left" w:pos="2124"/>
                          <w:tab w:val="left" w:pos="2832"/>
                        </w:tabs>
                        <w:spacing w:after="160" w:line="259" w:lineRule="auto"/>
                        <w:jc w:val="center"/>
                        <w:rPr>
                          <w:lang w:val="en-US"/>
                          <w:rPrChange w:id="10" w:author="Giorgio Trumpy" w:date="2020-02-27T09:44:00Z">
                            <w:rPr/>
                          </w:rPrChange>
                        </w:rPr>
                      </w:pPr>
                      <w:r>
                        <w:rPr>
                          <w:rFonts w:ascii="Calibri" w:hAnsi="Calibri"/>
                          <w:sz w:val="22"/>
                          <w:szCs w:val="22"/>
                          <w:u w:color="000000"/>
                          <w:lang w:val="en-US"/>
                        </w:rPr>
                        <w:t>Figure 2: Munsell color system using HSV-color axes</w:t>
                      </w:r>
                    </w:p>
                  </w:txbxContent>
                </v:textbox>
                <w10:wrap type="through" anchorx="margin" anchory="page"/>
              </v:shape>
            </w:pict>
          </mc:Fallback>
        </mc:AlternateContent>
      </w:r>
      <w:r>
        <w:t xml:space="preserve">[1]. Then minimize the distance between </w:t>
      </w:r>
      <w:proofErr w:type="spellStart"/>
      <w:r>
        <w:t>superpixel</w:t>
      </w:r>
      <w:proofErr w:type="spellEnd"/>
      <w:r>
        <w:t xml:space="preserve"> colors and all color patches belonging to a color palette (through optimization). Identify the nearest color palette for the image for classification. A machine learning approach may be used in this stage to learn a classification model.</w:t>
      </w:r>
    </w:p>
    <w:p w14:paraId="19CB30CB" w14:textId="77777777" w:rsidR="00762766" w:rsidRDefault="001B075F">
      <w:pPr>
        <w:pStyle w:val="Body"/>
        <w:numPr>
          <w:ilvl w:val="0"/>
          <w:numId w:val="2"/>
        </w:numPr>
      </w:pPr>
      <w:r>
        <w:t xml:space="preserve">Given a color palette, determine suitable color combinations </w:t>
      </w:r>
    </w:p>
    <w:p w14:paraId="231B8FAC" w14:textId="77777777" w:rsidR="00762766" w:rsidRDefault="001B075F">
      <w:pPr>
        <w:pStyle w:val="Body"/>
        <w:ind w:left="300"/>
      </w:pPr>
      <w:r>
        <w:t>For all colors in a color palette, find matching colors by extracting all possible combinations of colors for a subset of up to four colors (pairwise, triples…). Experiment with neutrals (black, white, grey) or semi-neutrals (earth tones) that do not appear on the color wheel [2], textures (wood, brass, metals such as gold and silver, skin) and varying proportions (50-50 … 10-90) in unit space. Then, poll to rank or true-false categorize all color combinations according to a test group individual</w:t>
      </w:r>
      <w:r>
        <w:rPr>
          <w:rtl/>
        </w:rPr>
        <w:t>’</w:t>
      </w:r>
      <w:r>
        <w:t xml:space="preserve">s taste. Given an image, do image conversion by replacing the derived </w:t>
      </w:r>
      <w:proofErr w:type="spellStart"/>
      <w:r>
        <w:t>superpixels</w:t>
      </w:r>
      <w:proofErr w:type="spellEnd"/>
      <w:r>
        <w:t xml:space="preserve"> with the best-matching colors – the results of the survey - for a before-and-after effect. Compare results with findings from color theory [3]. </w:t>
      </w:r>
    </w:p>
    <w:p w14:paraId="73638E9A" w14:textId="77777777" w:rsidR="00762766" w:rsidRDefault="001B075F">
      <w:pPr>
        <w:pStyle w:val="Sub-heading"/>
      </w:pPr>
      <w:r>
        <w:rPr>
          <w:lang w:val="en-US"/>
        </w:rPr>
        <w:t>Requirements</w:t>
      </w:r>
    </w:p>
    <w:p w14:paraId="4D6290F9" w14:textId="77777777" w:rsidR="00762766" w:rsidRDefault="001B075F">
      <w:pPr>
        <w:pStyle w:val="Body"/>
      </w:pPr>
      <w:r>
        <w:t xml:space="preserve">The implementation will be in Python or R. Familiarity with linear algebra is a must. For each task, a python script will be written using suitable image processing libraries such as </w:t>
      </w:r>
      <w:proofErr w:type="spellStart"/>
      <w:r>
        <w:t>OpenCV</w:t>
      </w:r>
      <w:proofErr w:type="spellEnd"/>
      <w:r>
        <w:t xml:space="preserve">, </w:t>
      </w:r>
      <w:proofErr w:type="spellStart"/>
      <w:r>
        <w:t>Scikit</w:t>
      </w:r>
      <w:proofErr w:type="spellEnd"/>
      <w:r>
        <w:t xml:space="preserve">-image, </w:t>
      </w:r>
      <w:proofErr w:type="spellStart"/>
      <w:r>
        <w:t>Matplotlib</w:t>
      </w:r>
      <w:proofErr w:type="spellEnd"/>
      <w:r>
        <w:t>, PIL/Pillow (</w:t>
      </w:r>
      <w:proofErr w:type="spellStart"/>
      <w:r>
        <w:t>NumPy</w:t>
      </w:r>
      <w:proofErr w:type="spellEnd"/>
      <w:r>
        <w:t xml:space="preserve">, </w:t>
      </w:r>
      <w:proofErr w:type="spellStart"/>
      <w:r>
        <w:t>SciPy</w:t>
      </w:r>
      <w:proofErr w:type="spellEnd"/>
      <w:r>
        <w:t xml:space="preserve">, </w:t>
      </w:r>
      <w:proofErr w:type="spellStart"/>
      <w:r>
        <w:t>Mahotas</w:t>
      </w:r>
      <w:proofErr w:type="spellEnd"/>
      <w:r>
        <w:t xml:space="preserve">, </w:t>
      </w:r>
      <w:proofErr w:type="spellStart"/>
      <w:r>
        <w:t>SimpleITK</w:t>
      </w:r>
      <w:proofErr w:type="spellEnd"/>
      <w:r>
        <w:t xml:space="preserve">).  </w:t>
      </w:r>
    </w:p>
    <w:p w14:paraId="59607101" w14:textId="77777777" w:rsidR="00762766" w:rsidRDefault="001B075F">
      <w:pPr>
        <w:pStyle w:val="Sub-heading"/>
      </w:pPr>
      <w:r>
        <w:rPr>
          <w:lang w:val="en-US"/>
        </w:rPr>
        <w:t>Work Load</w:t>
      </w:r>
    </w:p>
    <w:p w14:paraId="63DC1751" w14:textId="77777777" w:rsidR="00762766" w:rsidRDefault="001B075F">
      <w:pPr>
        <w:pStyle w:val="Sub-heading"/>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rPr>
          <w:b w:val="0"/>
          <w:bCs w:val="0"/>
        </w:rPr>
      </w:pPr>
      <w:r>
        <w:rPr>
          <w:b w:val="0"/>
          <w:bCs w:val="0"/>
          <w:lang w:val="en-US"/>
        </w:rPr>
        <w:t>60% Theory (1. Literature Review, 2. Data Collection, 3. Concepts and Model Design, 4. Methodology)</w:t>
      </w:r>
      <w:r>
        <w:rPr>
          <w:b w:val="0"/>
          <w:bCs w:val="0"/>
        </w:rPr>
        <w:br/>
      </w:r>
      <w:r>
        <w:rPr>
          <w:b w:val="0"/>
          <w:bCs w:val="0"/>
          <w:lang w:val="en-US"/>
        </w:rPr>
        <w:t>30% Implementation (5. Prototype, 6. Optimization, 7. Assessment)</w:t>
      </w:r>
      <w:r>
        <w:rPr>
          <w:b w:val="0"/>
          <w:bCs w:val="0"/>
        </w:rPr>
        <w:br/>
      </w:r>
      <w:r>
        <w:rPr>
          <w:b w:val="0"/>
          <w:bCs w:val="0"/>
          <w:lang w:val="en-US"/>
        </w:rPr>
        <w:t xml:space="preserve">10% Test (8. Survey evaluation, 9. Discussion, 10. Results) </w:t>
      </w:r>
    </w:p>
    <w:p w14:paraId="0D77641B" w14:textId="77777777" w:rsidR="00762766" w:rsidRDefault="001B075F">
      <w:pPr>
        <w:pStyle w:val="Sub-heading"/>
      </w:pPr>
      <w:r>
        <w:rPr>
          <w:lang w:val="da-DK"/>
        </w:rPr>
        <w:t>Remarks</w:t>
      </w:r>
    </w:p>
    <w:p w14:paraId="384825F1" w14:textId="77777777" w:rsidR="00762766" w:rsidRDefault="001B075F">
      <w:pPr>
        <w:pStyle w:val="Body"/>
      </w:pPr>
      <w:r w:rsidRPr="00F92A21">
        <w:rPr>
          <w:rPrChange w:id="10" w:author="Giorgio Trumpy" w:date="2020-02-27T09:44:00Z">
            <w:rPr>
              <w:lang w:val="de-DE"/>
            </w:rPr>
          </w:rPrChange>
        </w:rPr>
        <w:t xml:space="preserve">In addition to the above described </w:t>
      </w:r>
      <w:r>
        <w:t>software</w:t>
      </w:r>
      <w:r w:rsidRPr="00F92A21">
        <w:rPr>
          <w:rPrChange w:id="11" w:author="Giorgio Trumpy" w:date="2020-02-27T09:44:00Z">
            <w:rPr>
              <w:lang w:val="de-DE"/>
            </w:rPr>
          </w:rPrChange>
        </w:rPr>
        <w:t xml:space="preserve">, the student also has to write a report/thesis (according the </w:t>
      </w:r>
      <w:proofErr w:type="spellStart"/>
      <w:r w:rsidRPr="00F92A21">
        <w:rPr>
          <w:rPrChange w:id="12" w:author="Giorgio Trumpy" w:date="2020-02-27T09:44:00Z">
            <w:rPr>
              <w:lang w:val="de-DE"/>
            </w:rPr>
          </w:rPrChange>
        </w:rPr>
        <w:t>the</w:t>
      </w:r>
      <w:proofErr w:type="spellEnd"/>
      <w:r w:rsidRPr="00F92A21">
        <w:rPr>
          <w:rPrChange w:id="13" w:author="Giorgio Trumpy" w:date="2020-02-27T09:44:00Z">
            <w:rPr>
              <w:lang w:val="de-DE"/>
            </w:rPr>
          </w:rPrChange>
        </w:rPr>
        <w:t xml:space="preserve"> IFI rules) and defend it. This defense includes a live demonstration</w:t>
      </w:r>
      <w:r>
        <w:t xml:space="preserve"> or video of the results</w:t>
      </w:r>
      <w:r w:rsidRPr="00F92A21">
        <w:rPr>
          <w:rPrChange w:id="14" w:author="Giorgio Trumpy" w:date="2020-02-27T09:44:00Z">
            <w:rPr>
              <w:lang w:val="de-DE"/>
            </w:rPr>
          </w:rPrChange>
        </w:rPr>
        <w:t>. The code, a demo video as well as the report are</w:t>
      </w:r>
      <w:r>
        <w:t xml:space="preserve"> part of</w:t>
      </w:r>
      <w:r w:rsidRPr="00F92A21">
        <w:rPr>
          <w:rPrChange w:id="15" w:author="Giorgio Trumpy" w:date="2020-02-27T09:44:00Z">
            <w:rPr>
              <w:lang w:val="de-DE"/>
            </w:rPr>
          </w:rPrChange>
        </w:rPr>
        <w:t xml:space="preserve"> the deliverables</w:t>
      </w:r>
      <w:r>
        <w:t xml:space="preserve"> of the thesis</w:t>
      </w:r>
      <w:r w:rsidRPr="00F92A21">
        <w:rPr>
          <w:rPrChange w:id="16" w:author="Giorgio Trumpy" w:date="2020-02-27T09:44:00Z">
            <w:rPr>
              <w:lang w:val="de-DE"/>
            </w:rPr>
          </w:rPrChange>
        </w:rPr>
        <w:t xml:space="preserve">. This </w:t>
      </w:r>
      <w:r>
        <w:t xml:space="preserve">thesis </w:t>
      </w:r>
      <w:r w:rsidRPr="00F92A21">
        <w:rPr>
          <w:rPrChange w:id="17" w:author="Giorgio Trumpy" w:date="2020-02-27T09:44:00Z">
            <w:rPr>
              <w:lang w:val="de-DE"/>
            </w:rPr>
          </w:rPrChange>
        </w:rPr>
        <w:t xml:space="preserve">will be supervised by Prof. Dr. Renato </w:t>
      </w:r>
      <w:proofErr w:type="spellStart"/>
      <w:r w:rsidRPr="00F92A21">
        <w:rPr>
          <w:rPrChange w:id="18" w:author="Giorgio Trumpy" w:date="2020-02-27T09:44:00Z">
            <w:rPr>
              <w:lang w:val="de-DE"/>
            </w:rPr>
          </w:rPrChange>
        </w:rPr>
        <w:t>Pajarola</w:t>
      </w:r>
      <w:proofErr w:type="spellEnd"/>
      <w:r w:rsidRPr="00F92A21">
        <w:rPr>
          <w:rPrChange w:id="19" w:author="Giorgio Trumpy" w:date="2020-02-27T09:44:00Z">
            <w:rPr>
              <w:lang w:val="de-DE"/>
            </w:rPr>
          </w:rPrChange>
        </w:rPr>
        <w:t>.</w:t>
      </w:r>
    </w:p>
    <w:p w14:paraId="42E468FD" w14:textId="77777777" w:rsidR="00762766" w:rsidRDefault="001B075F">
      <w:pPr>
        <w:pStyle w:val="Body"/>
      </w:pPr>
      <w:r>
        <w:t>All source code written as a part of this thesis should be released under suitable open-source licenses. The typical rules of academic work must be followed.</w:t>
      </w:r>
    </w:p>
    <w:p w14:paraId="4F9C94F7" w14:textId="77777777" w:rsidR="00762766" w:rsidRDefault="001B075F">
      <w:pPr>
        <w:pStyle w:val="Sub-heading"/>
      </w:pPr>
      <w:proofErr w:type="spellStart"/>
      <w:r>
        <w:t>References</w:t>
      </w:r>
      <w:proofErr w:type="spellEnd"/>
      <w:r>
        <w:t xml:space="preserve"> </w:t>
      </w:r>
    </w:p>
    <w:p w14:paraId="450BA684" w14:textId="77777777" w:rsidR="00762766" w:rsidRDefault="001B075F">
      <w:pPr>
        <w:pStyle w:val="Body"/>
        <w:numPr>
          <w:ilvl w:val="0"/>
          <w:numId w:val="3"/>
        </w:numPr>
        <w:spacing w:after="0"/>
      </w:pPr>
      <w:r>
        <w:t xml:space="preserve">L. </w:t>
      </w:r>
      <w:proofErr w:type="spellStart"/>
      <w:r>
        <w:t>Mouselimis</w:t>
      </w:r>
      <w:proofErr w:type="spellEnd"/>
      <w:r>
        <w:t xml:space="preserve">. Image segmentation based on </w:t>
      </w:r>
      <w:proofErr w:type="spellStart"/>
      <w:r>
        <w:t>Superpixels</w:t>
      </w:r>
      <w:proofErr w:type="spellEnd"/>
      <w:r>
        <w:t xml:space="preserve"> and Clustering, 2019. </w:t>
      </w:r>
    </w:p>
    <w:p w14:paraId="6AFFE72C" w14:textId="77777777" w:rsidR="00762766" w:rsidRDefault="001B075F">
      <w:pPr>
        <w:pStyle w:val="Sub-heading"/>
        <w:numPr>
          <w:ilvl w:val="0"/>
          <w:numId w:val="4"/>
        </w:numPr>
        <w:spacing w:before="0" w:after="0" w:line="240" w:lineRule="auto"/>
        <w:rPr>
          <w:b w:val="0"/>
          <w:bCs w:val="0"/>
          <w:lang w:val="en-US"/>
        </w:rPr>
      </w:pPr>
      <w:r>
        <w:rPr>
          <w:b w:val="0"/>
          <w:bCs w:val="0"/>
          <w:lang w:val="en-US"/>
        </w:rPr>
        <w:t xml:space="preserve">Theresa-Marie Rhyne. Applying color theory to digital media and visualization, 2012. </w:t>
      </w:r>
    </w:p>
    <w:p w14:paraId="76547F4A" w14:textId="77777777" w:rsidR="00762766" w:rsidRPr="00F92A21" w:rsidRDefault="001B075F">
      <w:pPr>
        <w:pStyle w:val="Sub-heading"/>
        <w:numPr>
          <w:ilvl w:val="0"/>
          <w:numId w:val="4"/>
        </w:numPr>
        <w:spacing w:before="0" w:after="0" w:line="240" w:lineRule="auto"/>
        <w:rPr>
          <w:b w:val="0"/>
          <w:bCs w:val="0"/>
          <w:lang w:val="en-US"/>
          <w:rPrChange w:id="20" w:author="Giorgio Trumpy" w:date="2020-02-27T09:44:00Z">
            <w:rPr>
              <w:b w:val="0"/>
              <w:bCs w:val="0"/>
              <w:lang w:val="de-DE"/>
            </w:rPr>
          </w:rPrChange>
        </w:rPr>
      </w:pPr>
      <w:r w:rsidRPr="00F92A21">
        <w:rPr>
          <w:b w:val="0"/>
          <w:bCs w:val="0"/>
          <w:lang w:val="en-US"/>
          <w:rPrChange w:id="21" w:author="Giorgio Trumpy" w:date="2020-02-27T09:44:00Z">
            <w:rPr>
              <w:b w:val="0"/>
              <w:bCs w:val="0"/>
              <w:lang w:val="de-DE"/>
            </w:rPr>
          </w:rPrChange>
        </w:rPr>
        <w:t xml:space="preserve">S. </w:t>
      </w:r>
      <w:proofErr w:type="spellStart"/>
      <w:r w:rsidRPr="00F92A21">
        <w:rPr>
          <w:b w:val="0"/>
          <w:bCs w:val="0"/>
          <w:lang w:val="en-US"/>
          <w:rPrChange w:id="22" w:author="Giorgio Trumpy" w:date="2020-02-27T09:44:00Z">
            <w:rPr>
              <w:b w:val="0"/>
              <w:bCs w:val="0"/>
              <w:lang w:val="de-DE"/>
            </w:rPr>
          </w:rPrChange>
        </w:rPr>
        <w:t>Bleicher</w:t>
      </w:r>
      <w:proofErr w:type="spellEnd"/>
      <w:r w:rsidRPr="00F92A21">
        <w:rPr>
          <w:b w:val="0"/>
          <w:bCs w:val="0"/>
          <w:lang w:val="en-US"/>
          <w:rPrChange w:id="23" w:author="Giorgio Trumpy" w:date="2020-02-27T09:44:00Z">
            <w:rPr>
              <w:b w:val="0"/>
              <w:bCs w:val="0"/>
              <w:lang w:val="de-DE"/>
            </w:rPr>
          </w:rPrChange>
        </w:rPr>
        <w:t>. Contemporary Color: Theory and Use, 2012.</w:t>
      </w:r>
    </w:p>
    <w:sectPr w:rsidR="00762766" w:rsidRPr="00F92A21">
      <w:headerReference w:type="default" r:id="rId13"/>
      <w:footerReference w:type="default" r:id="rId14"/>
      <w:headerReference w:type="first" r:id="rId15"/>
      <w:footerReference w:type="first" r:id="rId16"/>
      <w:pgSz w:w="11900" w:h="16840"/>
      <w:pgMar w:top="2744" w:right="907" w:bottom="1418" w:left="1985" w:header="522" w:footer="81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A9C6E2" w14:textId="77777777" w:rsidR="00210F97" w:rsidRDefault="00210F97">
      <w:pPr>
        <w:spacing w:line="240" w:lineRule="auto"/>
      </w:pPr>
      <w:r>
        <w:separator/>
      </w:r>
    </w:p>
  </w:endnote>
  <w:endnote w:type="continuationSeparator" w:id="0">
    <w:p w14:paraId="2D4D8B1B" w14:textId="77777777" w:rsidR="00210F97" w:rsidRDefault="00210F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E50002FF" w:usb1="500079DB" w:usb2="0000001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5165E6" w14:textId="4A3D4FB4" w:rsidR="00762766" w:rsidRDefault="001B075F">
    <w:pPr>
      <w:pStyle w:val="Fuzeile"/>
      <w:tabs>
        <w:tab w:val="clear" w:pos="9072"/>
        <w:tab w:val="right" w:pos="8988"/>
      </w:tabs>
    </w:pPr>
    <w:r>
      <w:rPr>
        <w:lang w:val="en-US"/>
      </w:rPr>
      <w:t xml:space="preserve">Page </w:t>
    </w:r>
    <w:r>
      <w:rPr>
        <w:lang w:val="en-US"/>
      </w:rPr>
      <w:fldChar w:fldCharType="begin"/>
    </w:r>
    <w:r>
      <w:rPr>
        <w:lang w:val="en-US"/>
      </w:rPr>
      <w:instrText xml:space="preserve"> PAGE </w:instrText>
    </w:r>
    <w:r>
      <w:rPr>
        <w:lang w:val="en-US"/>
      </w:rPr>
      <w:fldChar w:fldCharType="separate"/>
    </w:r>
    <w:r w:rsidR="00D064B4">
      <w:rPr>
        <w:noProof/>
        <w:lang w:val="en-US"/>
      </w:rPr>
      <w:t>2</w:t>
    </w:r>
    <w:r>
      <w:rPr>
        <w:lang w:val="en-US"/>
      </w:rPr>
      <w:fldChar w:fldCharType="end"/>
    </w:r>
    <w:r>
      <w:rPr>
        <w:lang w:val="en-US"/>
      </w:rPr>
      <w:t>/</w:t>
    </w:r>
    <w:r>
      <w:rPr>
        <w:lang w:val="en-US"/>
      </w:rPr>
      <w:fldChar w:fldCharType="begin"/>
    </w:r>
    <w:r>
      <w:rPr>
        <w:lang w:val="en-US"/>
      </w:rPr>
      <w:instrText xml:space="preserve"> NUMPAGES </w:instrText>
    </w:r>
    <w:r>
      <w:rPr>
        <w:lang w:val="en-US"/>
      </w:rPr>
      <w:fldChar w:fldCharType="separate"/>
    </w:r>
    <w:r w:rsidR="00D064B4">
      <w:rPr>
        <w:noProof/>
        <w:lang w:val="en-US"/>
      </w:rPr>
      <w:t>2</w:t>
    </w:r>
    <w:r>
      <w:rPr>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7F2D5" w14:textId="6B68D56C" w:rsidR="00762766" w:rsidRDefault="001B075F">
    <w:pPr>
      <w:pStyle w:val="Fuzeile"/>
      <w:tabs>
        <w:tab w:val="clear" w:pos="9072"/>
        <w:tab w:val="right" w:pos="8988"/>
      </w:tabs>
    </w:pPr>
    <w:r>
      <w:rPr>
        <w:lang w:val="en-US"/>
      </w:rPr>
      <w:t xml:space="preserve">Page </w:t>
    </w:r>
    <w:r>
      <w:rPr>
        <w:lang w:val="en-US"/>
      </w:rPr>
      <w:fldChar w:fldCharType="begin"/>
    </w:r>
    <w:r>
      <w:rPr>
        <w:lang w:val="en-US"/>
      </w:rPr>
      <w:instrText xml:space="preserve"> PAGE </w:instrText>
    </w:r>
    <w:r>
      <w:rPr>
        <w:lang w:val="en-US"/>
      </w:rPr>
      <w:fldChar w:fldCharType="separate"/>
    </w:r>
    <w:r w:rsidR="00D064B4">
      <w:rPr>
        <w:noProof/>
        <w:lang w:val="en-US"/>
      </w:rPr>
      <w:t>1</w:t>
    </w:r>
    <w:r>
      <w:rPr>
        <w:lang w:val="en-US"/>
      </w:rPr>
      <w:fldChar w:fldCharType="end"/>
    </w:r>
    <w:r>
      <w:rPr>
        <w:lang w:val="en-US"/>
      </w:rPr>
      <w:t>/</w:t>
    </w:r>
    <w:r>
      <w:rPr>
        <w:lang w:val="en-US"/>
      </w:rPr>
      <w:fldChar w:fldCharType="begin"/>
    </w:r>
    <w:r>
      <w:rPr>
        <w:lang w:val="en-US"/>
      </w:rPr>
      <w:instrText xml:space="preserve"> NUMPAGES </w:instrText>
    </w:r>
    <w:r>
      <w:rPr>
        <w:lang w:val="en-US"/>
      </w:rPr>
      <w:fldChar w:fldCharType="separate"/>
    </w:r>
    <w:r w:rsidR="00D064B4">
      <w:rPr>
        <w:noProof/>
        <w:lang w:val="en-US"/>
      </w:rPr>
      <w:t>2</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3A31A2" w14:textId="77777777" w:rsidR="00210F97" w:rsidRDefault="00210F97">
      <w:pPr>
        <w:spacing w:line="240" w:lineRule="auto"/>
      </w:pPr>
      <w:r>
        <w:separator/>
      </w:r>
    </w:p>
  </w:footnote>
  <w:footnote w:type="continuationSeparator" w:id="0">
    <w:p w14:paraId="7D6A062E" w14:textId="77777777" w:rsidR="00210F97" w:rsidRDefault="00210F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8414C" w14:textId="77777777" w:rsidR="00762766" w:rsidRDefault="001B075F">
    <w:pPr>
      <w:pStyle w:val="Kopfzeile"/>
      <w:tabs>
        <w:tab w:val="clear" w:pos="9072"/>
        <w:tab w:val="right" w:pos="8988"/>
      </w:tabs>
      <w:rPr>
        <w:lang w:val="en-US"/>
      </w:rPr>
    </w:pPr>
    <w:r>
      <w:rPr>
        <w:noProof/>
        <w:lang w:val="de-CH" w:eastAsia="de-CH"/>
      </w:rPr>
      <w:drawing>
        <wp:anchor distT="152400" distB="152400" distL="152400" distR="152400" simplePos="0" relativeHeight="251655168" behindDoc="1" locked="0" layoutInCell="1" allowOverlap="1" wp14:anchorId="169E6287" wp14:editId="55368A2B">
          <wp:simplePos x="0" y="0"/>
          <wp:positionH relativeFrom="page">
            <wp:posOffset>546100</wp:posOffset>
          </wp:positionH>
          <wp:positionV relativeFrom="page">
            <wp:posOffset>228600</wp:posOffset>
          </wp:positionV>
          <wp:extent cx="1955800" cy="622300"/>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zh_logo_e_pos.png"/>
                  <pic:cNvPicPr>
                    <a:picLocks noChangeAspect="1"/>
                  </pic:cNvPicPr>
                </pic:nvPicPr>
                <pic:blipFill>
                  <a:blip r:embed="rId1"/>
                  <a:stretch>
                    <a:fillRect/>
                  </a:stretch>
                </pic:blipFill>
                <pic:spPr>
                  <a:xfrm>
                    <a:off x="0" y="0"/>
                    <a:ext cx="1955800" cy="622300"/>
                  </a:xfrm>
                  <a:prstGeom prst="rect">
                    <a:avLst/>
                  </a:prstGeom>
                  <a:ln w="12700" cap="flat">
                    <a:noFill/>
                    <a:miter lim="400000"/>
                  </a:ln>
                  <a:effectLst/>
                </pic:spPr>
              </pic:pic>
            </a:graphicData>
          </a:graphic>
        </wp:anchor>
      </w:drawing>
    </w:r>
    <w:r>
      <w:rPr>
        <w:noProof/>
        <w:lang w:val="de-CH" w:eastAsia="de-CH"/>
      </w:rPr>
      <mc:AlternateContent>
        <mc:Choice Requires="wps">
          <w:drawing>
            <wp:anchor distT="57150" distB="57150" distL="57150" distR="57150" simplePos="0" relativeHeight="251657216" behindDoc="1" locked="0" layoutInCell="1" allowOverlap="1" wp14:anchorId="285F6525" wp14:editId="6EB807E4">
              <wp:simplePos x="0" y="0"/>
              <wp:positionH relativeFrom="page">
                <wp:posOffset>4860925</wp:posOffset>
              </wp:positionH>
              <wp:positionV relativeFrom="page">
                <wp:posOffset>331469</wp:posOffset>
              </wp:positionV>
              <wp:extent cx="2136775" cy="1200150"/>
              <wp:effectExtent l="0" t="0" r="0" b="0"/>
              <wp:wrapNone/>
              <wp:docPr id="1073741826" name="officeArt object"/>
              <wp:cNvGraphicFramePr/>
              <a:graphic xmlns:a="http://schemas.openxmlformats.org/drawingml/2006/main">
                <a:graphicData uri="http://schemas.microsoft.com/office/word/2010/wordprocessingShape">
                  <wps:wsp>
                    <wps:cNvSpPr txBox="1"/>
                    <wps:spPr>
                      <a:xfrm>
                        <a:off x="0" y="0"/>
                        <a:ext cx="2136775" cy="1200150"/>
                      </a:xfrm>
                      <a:prstGeom prst="rect">
                        <a:avLst/>
                      </a:prstGeom>
                      <a:noFill/>
                      <a:ln w="9525" cap="flat">
                        <a:noFill/>
                        <a:round/>
                      </a:ln>
                      <a:effectLst/>
                    </wps:spPr>
                    <wps:txbx>
                      <w:txbxContent>
                        <w:p w14:paraId="08D3D361" w14:textId="77777777" w:rsidR="00762766" w:rsidRDefault="001B075F">
                          <w:pPr>
                            <w:pStyle w:val="Universittseinheit"/>
                            <w:tabs>
                              <w:tab w:val="left" w:pos="708"/>
                              <w:tab w:val="left" w:pos="1416"/>
                              <w:tab w:val="left" w:pos="2124"/>
                              <w:tab w:val="left" w:pos="2832"/>
                            </w:tabs>
                          </w:pPr>
                          <w:r>
                            <w:rPr>
                              <w:lang w:val="en-US"/>
                            </w:rPr>
                            <w:t>Department of Informatics</w:t>
                          </w:r>
                        </w:p>
                      </w:txbxContent>
                    </wps:txbx>
                    <wps:bodyPr wrap="square" lIns="0" tIns="0" rIns="0" bIns="0" numCol="1" anchor="t">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85F6525" id="_x0000_t202" coordsize="21600,21600" o:spt="202" path="m,l,21600r21600,l21600,xe">
              <v:stroke joinstyle="miter"/>
              <v:path gradientshapeok="t" o:connecttype="rect"/>
            </v:shapetype>
            <v:shape id="_x0000_s1028" type="#_x0000_t202" style="position:absolute;margin-left:382.75pt;margin-top:26.1pt;width:168.25pt;height:94.5pt;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" filled="f" stroked="f">
              <v:stroke joinstyle="round"/>
              <v:textbox inset="0,0,0,0">
                <w:txbxContent>
                  <w:p w14:paraId="08D3D361" w14:textId="77777777" w:rsidR="00762766" w:rsidRDefault="001B075F">
                    <w:pPr>
                      <w:pStyle w:val="Universittseinheit"/>
                      <w:tabs>
                        <w:tab w:val="left" w:pos="708"/>
                        <w:tab w:val="left" w:pos="1416"/>
                        <w:tab w:val="left" w:pos="2124"/>
                        <w:tab w:val="left" w:pos="2832"/>
                      </w:tabs>
                    </w:pPr>
                    <w:r>
                      <w:rPr>
                        <w:lang w:val="en-US"/>
                      </w:rPr>
                      <w:t>Department of Informatics</w:t>
                    </w:r>
                  </w:p>
                </w:txbxContent>
              </v:textbox>
              <w10:wrap anchorx="page" anchory="page"/>
            </v:shape>
          </w:pict>
        </mc:Fallback>
      </mc:AlternateContent>
    </w:r>
    <w:r>
      <w:rPr>
        <w:noProof/>
        <w:lang w:val="de-CH" w:eastAsia="de-CH"/>
      </w:rPr>
      <w:drawing>
        <wp:anchor distT="152400" distB="152400" distL="152400" distR="152400" simplePos="0" relativeHeight="251659264" behindDoc="1" locked="0" layoutInCell="1" allowOverlap="1" wp14:anchorId="2513B2A9" wp14:editId="7FB9C88B">
          <wp:simplePos x="0" y="0"/>
          <wp:positionH relativeFrom="page">
            <wp:posOffset>238958</wp:posOffset>
          </wp:positionH>
          <wp:positionV relativeFrom="page">
            <wp:posOffset>9938350</wp:posOffset>
          </wp:positionV>
          <wp:extent cx="863402" cy="252798"/>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vmml-for-print-bw.png"/>
                  <pic:cNvPicPr>
                    <a:picLocks noChangeAspect="1"/>
                  </pic:cNvPicPr>
                </pic:nvPicPr>
                <pic:blipFill>
                  <a:blip r:embed="rId2"/>
                  <a:stretch>
                    <a:fillRect/>
                  </a:stretch>
                </pic:blipFill>
                <pic:spPr>
                  <a:xfrm>
                    <a:off x="0" y="0"/>
                    <a:ext cx="863402" cy="252798"/>
                  </a:xfrm>
                  <a:prstGeom prst="rect">
                    <a:avLst/>
                  </a:prstGeom>
                  <a:ln w="12700" cap="flat">
                    <a:noFill/>
                    <a:miter lim="400000"/>
                  </a:ln>
                  <a:effec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DCC215" w14:textId="77777777" w:rsidR="00762766" w:rsidRDefault="001B075F">
    <w:pPr>
      <w:pStyle w:val="Kopfzeile"/>
      <w:tabs>
        <w:tab w:val="clear" w:pos="9072"/>
        <w:tab w:val="right" w:pos="8988"/>
      </w:tabs>
      <w:rPr>
        <w:lang w:val="en-US"/>
      </w:rPr>
    </w:pPr>
    <w:r>
      <w:rPr>
        <w:noProof/>
        <w:lang w:val="de-CH" w:eastAsia="de-CH"/>
      </w:rPr>
      <mc:AlternateContent>
        <mc:Choice Requires="wps">
          <w:drawing>
            <wp:anchor distT="57150" distB="57150" distL="57150" distR="57150" simplePos="0" relativeHeight="251656192" behindDoc="1" locked="0" layoutInCell="1" allowOverlap="1" wp14:anchorId="154F83D2" wp14:editId="2680C491">
              <wp:simplePos x="0" y="0"/>
              <wp:positionH relativeFrom="page">
                <wp:posOffset>4860925</wp:posOffset>
              </wp:positionH>
              <wp:positionV relativeFrom="page">
                <wp:posOffset>331469</wp:posOffset>
              </wp:positionV>
              <wp:extent cx="2136775" cy="1403986"/>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2136775" cy="1403986"/>
                      </a:xfrm>
                      <a:prstGeom prst="rect">
                        <a:avLst/>
                      </a:prstGeom>
                      <a:noFill/>
                      <a:ln w="9525" cap="flat">
                        <a:noFill/>
                        <a:round/>
                      </a:ln>
                      <a:effectLst/>
                    </wps:spPr>
                    <wps:txbx>
                      <w:txbxContent>
                        <w:p w14:paraId="3D06F569" w14:textId="77777777" w:rsidR="00762766" w:rsidRDefault="001B075F">
                          <w:pPr>
                            <w:pStyle w:val="Universittseinheit"/>
                            <w:tabs>
                              <w:tab w:val="left" w:pos="708"/>
                              <w:tab w:val="left" w:pos="1416"/>
                              <w:tab w:val="left" w:pos="2124"/>
                              <w:tab w:val="left" w:pos="2832"/>
                            </w:tabs>
                            <w:rPr>
                              <w:lang w:val="en-US"/>
                            </w:rPr>
                          </w:pPr>
                          <w:r>
                            <w:rPr>
                              <w:lang w:val="en-US"/>
                            </w:rPr>
                            <w:t>Department of Informatics</w:t>
                          </w:r>
                        </w:p>
                        <w:p w14:paraId="4F019EC7" w14:textId="77777777" w:rsidR="00762766" w:rsidRDefault="00762766">
                          <w:pPr>
                            <w:pStyle w:val="Absender"/>
                            <w:tabs>
                              <w:tab w:val="left" w:pos="708"/>
                              <w:tab w:val="left" w:pos="1416"/>
                              <w:tab w:val="left" w:pos="2124"/>
                              <w:tab w:val="left" w:pos="2832"/>
                            </w:tabs>
                            <w:rPr>
                              <w:lang w:val="en-US"/>
                            </w:rPr>
                          </w:pPr>
                        </w:p>
                        <w:p w14:paraId="0C3505C6" w14:textId="77777777" w:rsidR="00762766" w:rsidRDefault="001B075F">
                          <w:pPr>
                            <w:pStyle w:val="Absender"/>
                            <w:tabs>
                              <w:tab w:val="left" w:pos="708"/>
                              <w:tab w:val="left" w:pos="1416"/>
                              <w:tab w:val="left" w:pos="2124"/>
                              <w:tab w:val="left" w:pos="2832"/>
                            </w:tabs>
                            <w:rPr>
                              <w:lang w:val="en-US"/>
                            </w:rPr>
                          </w:pPr>
                          <w:r>
                            <w:rPr>
                              <w:lang w:val="en-US"/>
                            </w:rPr>
                            <w:t>University of Zürich</w:t>
                          </w:r>
                        </w:p>
                        <w:p w14:paraId="692B295C" w14:textId="77777777" w:rsidR="00762766" w:rsidRDefault="001B075F">
                          <w:pPr>
                            <w:pStyle w:val="Absender"/>
                            <w:tabs>
                              <w:tab w:val="left" w:pos="708"/>
                              <w:tab w:val="left" w:pos="1416"/>
                              <w:tab w:val="left" w:pos="2124"/>
                              <w:tab w:val="left" w:pos="2832"/>
                            </w:tabs>
                            <w:rPr>
                              <w:lang w:val="en-US"/>
                            </w:rPr>
                          </w:pPr>
                          <w:r>
                            <w:rPr>
                              <w:lang w:val="en-US"/>
                            </w:rPr>
                            <w:t>Department of Informatics</w:t>
                          </w:r>
                        </w:p>
                        <w:p w14:paraId="37DEA39C" w14:textId="77777777" w:rsidR="00762766" w:rsidRDefault="001B075F">
                          <w:pPr>
                            <w:pStyle w:val="Absender"/>
                            <w:tabs>
                              <w:tab w:val="left" w:pos="708"/>
                              <w:tab w:val="left" w:pos="1416"/>
                              <w:tab w:val="left" w:pos="2124"/>
                              <w:tab w:val="left" w:pos="2832"/>
                            </w:tabs>
                            <w:rPr>
                              <w:lang w:val="en-US"/>
                            </w:rPr>
                          </w:pPr>
                          <w:proofErr w:type="spellStart"/>
                          <w:r>
                            <w:rPr>
                              <w:lang w:val="en-US"/>
                            </w:rPr>
                            <w:t>Binzmühlestrasse</w:t>
                          </w:r>
                          <w:proofErr w:type="spellEnd"/>
                          <w:r>
                            <w:rPr>
                              <w:lang w:val="en-US"/>
                            </w:rPr>
                            <w:t xml:space="preserve"> 14</w:t>
                          </w:r>
                        </w:p>
                        <w:p w14:paraId="733774CE" w14:textId="77777777" w:rsidR="00762766" w:rsidRDefault="001B075F">
                          <w:pPr>
                            <w:pStyle w:val="Absender"/>
                            <w:tabs>
                              <w:tab w:val="left" w:pos="708"/>
                              <w:tab w:val="left" w:pos="1416"/>
                              <w:tab w:val="left" w:pos="2124"/>
                              <w:tab w:val="left" w:pos="2832"/>
                            </w:tabs>
                            <w:rPr>
                              <w:lang w:val="en-US"/>
                            </w:rPr>
                          </w:pPr>
                          <w:r>
                            <w:rPr>
                              <w:lang w:val="en-US"/>
                            </w:rPr>
                            <w:t>CH-8050 Zürich</w:t>
                          </w:r>
                        </w:p>
                        <w:p w14:paraId="3188FA93" w14:textId="77777777" w:rsidR="00762766" w:rsidRDefault="001B075F">
                          <w:pPr>
                            <w:pStyle w:val="Absender"/>
                            <w:tabs>
                              <w:tab w:val="left" w:pos="563"/>
                              <w:tab w:val="left" w:pos="708"/>
                              <w:tab w:val="left" w:pos="1416"/>
                              <w:tab w:val="left" w:pos="2124"/>
                              <w:tab w:val="left" w:pos="2832"/>
                            </w:tabs>
                            <w:rPr>
                              <w:lang w:val="en-US"/>
                            </w:rPr>
                          </w:pPr>
                          <w:r>
                            <w:rPr>
                              <w:lang w:val="en-US"/>
                            </w:rPr>
                            <w:t>Phone</w:t>
                          </w:r>
                          <w:r>
                            <w:rPr>
                              <w:lang w:val="en-US"/>
                            </w:rPr>
                            <w:tab/>
                            <w:t>+41 44 635 43 11</w:t>
                          </w:r>
                        </w:p>
                        <w:p w14:paraId="6F019711" w14:textId="77777777" w:rsidR="00762766" w:rsidRDefault="001B075F">
                          <w:pPr>
                            <w:pStyle w:val="Absender"/>
                            <w:tabs>
                              <w:tab w:val="left" w:pos="563"/>
                              <w:tab w:val="left" w:pos="708"/>
                              <w:tab w:val="left" w:pos="1416"/>
                              <w:tab w:val="left" w:pos="2124"/>
                              <w:tab w:val="left" w:pos="2832"/>
                            </w:tabs>
                            <w:rPr>
                              <w:lang w:val="en-US"/>
                            </w:rPr>
                          </w:pPr>
                          <w:r>
                            <w:rPr>
                              <w:lang w:val="en-US"/>
                            </w:rPr>
                            <w:t>Fax</w:t>
                          </w:r>
                          <w:r>
                            <w:rPr>
                              <w:lang w:val="en-US"/>
                            </w:rPr>
                            <w:tab/>
                            <w:t>+41 44 635 68 09</w:t>
                          </w:r>
                        </w:p>
                        <w:p w14:paraId="2B0D53D3" w14:textId="77777777" w:rsidR="00762766" w:rsidRPr="00F92A21" w:rsidRDefault="00210F97">
                          <w:pPr>
                            <w:pStyle w:val="Absender"/>
                            <w:tabs>
                              <w:tab w:val="left" w:pos="708"/>
                              <w:tab w:val="left" w:pos="1416"/>
                              <w:tab w:val="left" w:pos="2124"/>
                              <w:tab w:val="left" w:pos="2832"/>
                            </w:tabs>
                            <w:rPr>
                              <w:lang w:val="en-US"/>
                              <w:rPrChange w:id="24" w:author="Giorgio Trumpy" w:date="2020-02-27T09:44:00Z">
                                <w:rPr/>
                              </w:rPrChange>
                            </w:rPr>
                          </w:pPr>
                          <w:hyperlink r:id="rId1" w:history="1">
                            <w:r w:rsidR="001B075F">
                              <w:rPr>
                                <w:rStyle w:val="Hyperlink0"/>
                                <w:lang w:val="en-US"/>
                              </w:rPr>
                              <w:t>www.ifi.uzh.ch</w:t>
                            </w:r>
                          </w:hyperlink>
                        </w:p>
                      </w:txbxContent>
                    </wps:txbx>
                    <wps:bodyPr wrap="square" lIns="0" tIns="0" rIns="0" bIns="0" numCol="1" anchor="t">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54F83D2" id="_x0000_t202" coordsize="21600,21600" o:spt="202" path="m,l,21600r21600,l21600,xe">
              <v:stroke joinstyle="miter"/>
              <v:path gradientshapeok="t" o:connecttype="rect"/>
            </v:shapetype>
            <v:shape id="_x0000_s1029" type="#_x0000_t202" style="position:absolute;margin-left:382.75pt;margin-top:26.1pt;width:168.25pt;height:110.55pt;z-index:-251660288;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" filled="f" stroked="f">
              <v:stroke joinstyle="round"/>
              <v:textbox inset="0,0,0,0">
                <w:txbxContent>
                  <w:p w14:paraId="3D06F569" w14:textId="77777777" w:rsidR="00762766" w:rsidRDefault="001B075F">
                    <w:pPr>
                      <w:pStyle w:val="Universittseinheit"/>
                      <w:tabs>
                        <w:tab w:val="left" w:pos="708"/>
                        <w:tab w:val="left" w:pos="1416"/>
                        <w:tab w:val="left" w:pos="2124"/>
                        <w:tab w:val="left" w:pos="2832"/>
                      </w:tabs>
                      <w:rPr>
                        <w:lang w:val="en-US"/>
                      </w:rPr>
                    </w:pPr>
                    <w:r>
                      <w:rPr>
                        <w:lang w:val="en-US"/>
                      </w:rPr>
                      <w:t>Department of Informatics</w:t>
                    </w:r>
                  </w:p>
                  <w:p w14:paraId="4F019EC7" w14:textId="77777777" w:rsidR="00762766" w:rsidRDefault="00762766">
                    <w:pPr>
                      <w:pStyle w:val="Absender"/>
                      <w:tabs>
                        <w:tab w:val="left" w:pos="708"/>
                        <w:tab w:val="left" w:pos="1416"/>
                        <w:tab w:val="left" w:pos="2124"/>
                        <w:tab w:val="left" w:pos="2832"/>
                      </w:tabs>
                      <w:rPr>
                        <w:lang w:val="en-US"/>
                      </w:rPr>
                    </w:pPr>
                  </w:p>
                  <w:p w14:paraId="0C3505C6" w14:textId="77777777" w:rsidR="00762766" w:rsidRDefault="001B075F">
                    <w:pPr>
                      <w:pStyle w:val="Absender"/>
                      <w:tabs>
                        <w:tab w:val="left" w:pos="708"/>
                        <w:tab w:val="left" w:pos="1416"/>
                        <w:tab w:val="left" w:pos="2124"/>
                        <w:tab w:val="left" w:pos="2832"/>
                      </w:tabs>
                      <w:rPr>
                        <w:lang w:val="en-US"/>
                      </w:rPr>
                    </w:pPr>
                    <w:r>
                      <w:rPr>
                        <w:lang w:val="en-US"/>
                      </w:rPr>
                      <w:t>University of Zürich</w:t>
                    </w:r>
                  </w:p>
                  <w:p w14:paraId="692B295C" w14:textId="77777777" w:rsidR="00762766" w:rsidRDefault="001B075F">
                    <w:pPr>
                      <w:pStyle w:val="Absender"/>
                      <w:tabs>
                        <w:tab w:val="left" w:pos="708"/>
                        <w:tab w:val="left" w:pos="1416"/>
                        <w:tab w:val="left" w:pos="2124"/>
                        <w:tab w:val="left" w:pos="2832"/>
                      </w:tabs>
                      <w:rPr>
                        <w:lang w:val="en-US"/>
                      </w:rPr>
                    </w:pPr>
                    <w:r>
                      <w:rPr>
                        <w:lang w:val="en-US"/>
                      </w:rPr>
                      <w:t>Department of Informatics</w:t>
                    </w:r>
                  </w:p>
                  <w:p w14:paraId="37DEA39C" w14:textId="77777777" w:rsidR="00762766" w:rsidRDefault="001B075F">
                    <w:pPr>
                      <w:pStyle w:val="Absender"/>
                      <w:tabs>
                        <w:tab w:val="left" w:pos="708"/>
                        <w:tab w:val="left" w:pos="1416"/>
                        <w:tab w:val="left" w:pos="2124"/>
                        <w:tab w:val="left" w:pos="2832"/>
                      </w:tabs>
                      <w:rPr>
                        <w:lang w:val="en-US"/>
                      </w:rPr>
                    </w:pPr>
                    <w:proofErr w:type="spellStart"/>
                    <w:r>
                      <w:rPr>
                        <w:lang w:val="en-US"/>
                      </w:rPr>
                      <w:t>Binzmühlestrasse</w:t>
                    </w:r>
                    <w:proofErr w:type="spellEnd"/>
                    <w:r>
                      <w:rPr>
                        <w:lang w:val="en-US"/>
                      </w:rPr>
                      <w:t xml:space="preserve"> 14</w:t>
                    </w:r>
                  </w:p>
                  <w:p w14:paraId="733774CE" w14:textId="77777777" w:rsidR="00762766" w:rsidRDefault="001B075F">
                    <w:pPr>
                      <w:pStyle w:val="Absender"/>
                      <w:tabs>
                        <w:tab w:val="left" w:pos="708"/>
                        <w:tab w:val="left" w:pos="1416"/>
                        <w:tab w:val="left" w:pos="2124"/>
                        <w:tab w:val="left" w:pos="2832"/>
                      </w:tabs>
                      <w:rPr>
                        <w:lang w:val="en-US"/>
                      </w:rPr>
                    </w:pPr>
                    <w:r>
                      <w:rPr>
                        <w:lang w:val="en-US"/>
                      </w:rPr>
                      <w:t>CH-8050 Zürich</w:t>
                    </w:r>
                  </w:p>
                  <w:p w14:paraId="3188FA93" w14:textId="77777777" w:rsidR="00762766" w:rsidRDefault="001B075F">
                    <w:pPr>
                      <w:pStyle w:val="Absender"/>
                      <w:tabs>
                        <w:tab w:val="left" w:pos="563"/>
                        <w:tab w:val="left" w:pos="708"/>
                        <w:tab w:val="left" w:pos="1416"/>
                        <w:tab w:val="left" w:pos="2124"/>
                        <w:tab w:val="left" w:pos="2832"/>
                      </w:tabs>
                      <w:rPr>
                        <w:lang w:val="en-US"/>
                      </w:rPr>
                    </w:pPr>
                    <w:r>
                      <w:rPr>
                        <w:lang w:val="en-US"/>
                      </w:rPr>
                      <w:t>Phone</w:t>
                    </w:r>
                    <w:r>
                      <w:rPr>
                        <w:lang w:val="en-US"/>
                      </w:rPr>
                      <w:tab/>
                      <w:t>+41 44 635 43 11</w:t>
                    </w:r>
                  </w:p>
                  <w:p w14:paraId="6F019711" w14:textId="77777777" w:rsidR="00762766" w:rsidRDefault="001B075F">
                    <w:pPr>
                      <w:pStyle w:val="Absender"/>
                      <w:tabs>
                        <w:tab w:val="left" w:pos="563"/>
                        <w:tab w:val="left" w:pos="708"/>
                        <w:tab w:val="left" w:pos="1416"/>
                        <w:tab w:val="left" w:pos="2124"/>
                        <w:tab w:val="left" w:pos="2832"/>
                      </w:tabs>
                      <w:rPr>
                        <w:lang w:val="en-US"/>
                      </w:rPr>
                    </w:pPr>
                    <w:r>
                      <w:rPr>
                        <w:lang w:val="en-US"/>
                      </w:rPr>
                      <w:t>Fax</w:t>
                    </w:r>
                    <w:r>
                      <w:rPr>
                        <w:lang w:val="en-US"/>
                      </w:rPr>
                      <w:tab/>
                      <w:t>+41 44 635 68 09</w:t>
                    </w:r>
                  </w:p>
                  <w:p w14:paraId="2B0D53D3" w14:textId="77777777" w:rsidR="00762766" w:rsidRPr="00F92A21" w:rsidRDefault="001B075F">
                    <w:pPr>
                      <w:pStyle w:val="Absender"/>
                      <w:tabs>
                        <w:tab w:val="left" w:pos="708"/>
                        <w:tab w:val="left" w:pos="1416"/>
                        <w:tab w:val="left" w:pos="2124"/>
                        <w:tab w:val="left" w:pos="2832"/>
                      </w:tabs>
                      <w:rPr>
                        <w:lang w:val="en-US"/>
                        <w:rPrChange w:id="27" w:author="Giorgio Trumpy" w:date="2020-02-27T09:44:00Z">
                          <w:rPr/>
                        </w:rPrChange>
                      </w:rPr>
                    </w:pPr>
                    <w:hyperlink r:id="rId2" w:history="1">
                      <w:r>
                        <w:rPr>
                          <w:rStyle w:val="Hyperlink0"/>
                          <w:lang w:val="en-US"/>
                        </w:rPr>
                        <w:t>www.ifi.uzh.ch</w:t>
                      </w:r>
                    </w:hyperlink>
                  </w:p>
                </w:txbxContent>
              </v:textbox>
              <w10:wrap anchorx="page" anchory="page"/>
            </v:shape>
          </w:pict>
        </mc:Fallback>
      </mc:AlternateContent>
    </w:r>
    <w:r>
      <w:rPr>
        <w:noProof/>
        <w:lang w:val="de-CH" w:eastAsia="de-CH"/>
      </w:rPr>
      <w:drawing>
        <wp:anchor distT="152400" distB="152400" distL="152400" distR="152400" simplePos="0" relativeHeight="251658240" behindDoc="1" locked="0" layoutInCell="1" allowOverlap="1" wp14:anchorId="3501A7C6" wp14:editId="1B8E1A25">
          <wp:simplePos x="0" y="0"/>
          <wp:positionH relativeFrom="page">
            <wp:posOffset>546100</wp:posOffset>
          </wp:positionH>
          <wp:positionV relativeFrom="page">
            <wp:posOffset>228600</wp:posOffset>
          </wp:positionV>
          <wp:extent cx="1955800" cy="622300"/>
          <wp:effectExtent l="0" t="0" r="0" b="0"/>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uzh_logo_e_pos.pdf"/>
                  <pic:cNvPicPr>
                    <a:picLocks noChangeAspect="1"/>
                  </pic:cNvPicPr>
                </pic:nvPicPr>
                <pic:blipFill>
                  <a:blip r:embed="rId3"/>
                  <a:stretch>
                    <a:fillRect/>
                  </a:stretch>
                </pic:blipFill>
                <pic:spPr>
                  <a:xfrm>
                    <a:off x="0" y="0"/>
                    <a:ext cx="1955800" cy="622300"/>
                  </a:xfrm>
                  <a:prstGeom prst="rect">
                    <a:avLst/>
                  </a:prstGeom>
                  <a:ln w="12700" cap="flat">
                    <a:noFill/>
                    <a:miter lim="400000"/>
                  </a:ln>
                  <a:effectLst/>
                </pic:spPr>
              </pic:pic>
            </a:graphicData>
          </a:graphic>
        </wp:anchor>
      </w:drawing>
    </w:r>
    <w:r>
      <w:rPr>
        <w:noProof/>
        <w:lang w:val="de-CH" w:eastAsia="de-CH"/>
      </w:rPr>
      <w:drawing>
        <wp:anchor distT="152400" distB="152400" distL="152400" distR="152400" simplePos="0" relativeHeight="251660288" behindDoc="1" locked="0" layoutInCell="1" allowOverlap="1" wp14:anchorId="358DAE4C" wp14:editId="17645D92">
          <wp:simplePos x="0" y="0"/>
          <wp:positionH relativeFrom="page">
            <wp:posOffset>238958</wp:posOffset>
          </wp:positionH>
          <wp:positionV relativeFrom="page">
            <wp:posOffset>9938350</wp:posOffset>
          </wp:positionV>
          <wp:extent cx="863402" cy="252798"/>
          <wp:effectExtent l="0" t="0" r="0" b="0"/>
          <wp:wrapNone/>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vmml-for-print-bw.pdf"/>
                  <pic:cNvPicPr>
                    <a:picLocks noChangeAspect="1"/>
                  </pic:cNvPicPr>
                </pic:nvPicPr>
                <pic:blipFill>
                  <a:blip r:embed="rId4"/>
                  <a:stretch>
                    <a:fillRect/>
                  </a:stretch>
                </pic:blipFill>
                <pic:spPr>
                  <a:xfrm>
                    <a:off x="0" y="0"/>
                    <a:ext cx="863402" cy="252798"/>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F7954"/>
    <w:multiLevelType w:val="multilevel"/>
    <w:tmpl w:val="BE0C4676"/>
    <w:lvl w:ilvl="0">
      <w:start w:val="1"/>
      <w:numFmt w:val="decimal"/>
      <w:lvlText w:val="%1."/>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30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0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4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24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318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390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46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34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606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 w15:restartNumberingAfterBreak="0">
    <w:nsid w:val="341428D7"/>
    <w:multiLevelType w:val="multilevel"/>
    <w:tmpl w:val="A562375E"/>
    <w:styleLink w:val="Legal"/>
    <w:lvl w:ilvl="0">
      <w:start w:val="1"/>
      <w:numFmt w:val="decimal"/>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00" w:hanging="54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956" w:hanging="87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484" w:hanging="104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000" w:hanging="12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540" w:hanging="13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056" w:hanging="15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596" w:hanging="17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DCC4D61"/>
    <w:multiLevelType w:val="multilevel"/>
    <w:tmpl w:val="A562375E"/>
    <w:numStyleLink w:val="Legal"/>
  </w:abstractNum>
  <w:num w:numId="1">
    <w:abstractNumId w:val="1"/>
  </w:num>
  <w:num w:numId="2">
    <w:abstractNumId w:val="2"/>
  </w:num>
  <w:num w:numId="3">
    <w:abstractNumId w:val="0"/>
  </w:num>
  <w:num w:numId="4">
    <w:abstractNumId w:val="0"/>
    <w:lvlOverride w:ilvl="0">
      <w:lvl w:ilvl="0">
        <w:start w:val="1"/>
        <w:numFmt w:val="decimal"/>
        <w:lvlText w:val="%1."/>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27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nothing"/>
        <w:lvlText w:val="%1.%2."/>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99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nothing"/>
        <w:lvlText w:val="%1.%2.%3."/>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171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nothing"/>
        <w:lvlText w:val="%1.%2.%3.%4."/>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243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nothing"/>
        <w:lvlText w:val="%1.%2.%3.%4.%5."/>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315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nothing"/>
        <w:lvlText w:val="%1.%2.%3.%4.%5.%6."/>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387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nothing"/>
        <w:lvlText w:val="%1.%2.%3.%4.%5.%6.%7."/>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459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nothing"/>
        <w:lvlText w:val="%1.%2.%3.%4.%5.%6.%7.%8."/>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531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nothing"/>
        <w:lvlText w:val="%1.%2.%3.%4.%5.%6.%7.%8.%9."/>
        <w:lvlJc w:val="left"/>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ind w:left="6030" w:hanging="27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iorgio Trumpy">
    <w15:presenceInfo w15:providerId="AD" w15:userId="S::giorgio.trumpy@fiwi.uzh.ch::ee39e496-5b32-4d14-ae19-782d512df6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isplayBackgroundShape/>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66"/>
    <w:rsid w:val="001B075F"/>
    <w:rsid w:val="00210F97"/>
    <w:rsid w:val="006110F2"/>
    <w:rsid w:val="00762766"/>
    <w:rsid w:val="00D064B4"/>
    <w:rsid w:val="00F92A2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AC8FD"/>
  <w15:docId w15:val="{8AAF64E9-660F-3F4F-88C7-723FA9657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80" w:lineRule="atLeast"/>
    </w:pPr>
    <w:rPr>
      <w:rFonts w:ascii="Arial" w:eastAsia="Arial" w:hAnsi="Arial" w:cs="Arial"/>
      <w:color w:val="000000"/>
      <w:lang w:val="de-DE"/>
      <w14:textOutline w14:w="0" w14:cap="flat" w14:cmpd="sng" w14:algn="ctr">
        <w14:noFill/>
        <w14:prstDash w14:val="solid"/>
        <w14:bevel/>
      </w14:textOutline>
    </w:rPr>
  </w:style>
  <w:style w:type="paragraph" w:styleId="berschrift1">
    <w:name w:val="heading 1"/>
    <w:basedOn w:val="Standard"/>
    <w:next w:val="Standard"/>
    <w:link w:val="berschrift1Zchn"/>
    <w:uiPriority w:val="9"/>
    <w:qFormat/>
    <w:rsid w:val="006110F2"/>
    <w:pPr>
      <w:keepNext/>
      <w:keepLines/>
      <w:spacing w:before="240"/>
      <w:outlineLvl w:val="0"/>
    </w:pPr>
    <w:rPr>
      <w:rFonts w:asciiTheme="majorHAnsi" w:eastAsiaTheme="majorEastAsia" w:hAnsiTheme="majorHAnsi" w:cstheme="majorBidi"/>
      <w:color w:val="2F759E" w:themeColor="accent1" w:themeShade="BF"/>
      <w:sz w:val="32"/>
      <w:szCs w:val="32"/>
    </w:rPr>
  </w:style>
  <w:style w:type="paragraph" w:styleId="berschrift2">
    <w:name w:val="heading 2"/>
    <w:next w:val="Body"/>
    <w:uiPriority w:val="9"/>
    <w:unhideWhenUsed/>
    <w:qFormat/>
    <w:pPr>
      <w:keepNext/>
      <w:suppressAutoHyphens/>
      <w:spacing w:before="240" w:after="160" w:line="312" w:lineRule="auto"/>
      <w:outlineLvl w:val="1"/>
    </w:pPr>
    <w:rPr>
      <w:rFonts w:ascii="Helvetica Neue" w:hAnsi="Helvetica Neue" w:cs="Arial Unicode MS"/>
      <w:b/>
      <w:bCs/>
      <w:color w:val="000000"/>
      <w:sz w:val="28"/>
      <w:szCs w:val="28"/>
      <w:lang w:val="en-US"/>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paragraph" w:styleId="Kopfzeile">
    <w:name w:val="header"/>
    <w:pPr>
      <w:tabs>
        <w:tab w:val="center" w:pos="4536"/>
        <w:tab w:val="right" w:pos="9072"/>
      </w:tabs>
      <w:spacing w:line="280" w:lineRule="atLeast"/>
    </w:pPr>
    <w:rPr>
      <w:rFonts w:ascii="Arial" w:hAnsi="Arial" w:cs="Arial Unicode MS"/>
      <w:color w:val="000000"/>
      <w:lang w:val="de-DE"/>
      <w14:textOutline w14:w="0" w14:cap="flat" w14:cmpd="sng" w14:algn="ctr">
        <w14:noFill/>
        <w14:prstDash w14:val="solid"/>
        <w14:bevel/>
      </w14:textOutline>
    </w:rPr>
  </w:style>
  <w:style w:type="paragraph" w:customStyle="1" w:styleId="Universittseinheit">
    <w:name w:val="Universitätseinheit"/>
    <w:pPr>
      <w:spacing w:line="240" w:lineRule="exact"/>
    </w:pPr>
    <w:rPr>
      <w:rFonts w:ascii="Arial" w:hAnsi="Arial" w:cs="Arial Unicode MS"/>
      <w:b/>
      <w:bCs/>
      <w:color w:val="000000"/>
      <w:lang w:val="de-DE"/>
      <w14:textOutline w14:w="0" w14:cap="flat" w14:cmpd="sng" w14:algn="ctr">
        <w14:noFill/>
        <w14:prstDash w14:val="solid"/>
        <w14:bevel/>
      </w14:textOutline>
    </w:rPr>
  </w:style>
  <w:style w:type="paragraph" w:styleId="Fuzeile">
    <w:name w:val="footer"/>
    <w:pPr>
      <w:tabs>
        <w:tab w:val="center" w:pos="4536"/>
        <w:tab w:val="right" w:pos="9072"/>
      </w:tabs>
      <w:spacing w:line="180" w:lineRule="exact"/>
    </w:pPr>
    <w:rPr>
      <w:rFonts w:ascii="Arial" w:hAnsi="Arial" w:cs="Arial Unicode MS"/>
      <w:color w:val="000000"/>
      <w:sz w:val="15"/>
      <w:szCs w:val="15"/>
      <w:lang w:val="de-DE"/>
      <w14:textOutline w14:w="0" w14:cap="flat" w14:cmpd="sng" w14:algn="ctr">
        <w14:noFill/>
        <w14:prstDash w14:val="solid"/>
        <w14:bevel/>
      </w14:textOutline>
    </w:rPr>
  </w:style>
  <w:style w:type="paragraph" w:customStyle="1" w:styleId="Absender">
    <w:name w:val="Absender"/>
    <w:pPr>
      <w:spacing w:line="180" w:lineRule="exact"/>
    </w:pPr>
    <w:rPr>
      <w:rFonts w:ascii="Arial" w:eastAsia="Arial" w:hAnsi="Arial" w:cs="Arial"/>
      <w:color w:val="000000"/>
      <w:sz w:val="15"/>
      <w:szCs w:val="15"/>
      <w:lang w:val="de-DE"/>
      <w14:textOutline w14:w="0" w14:cap="flat" w14:cmpd="sng" w14:algn="ctr">
        <w14:noFill/>
        <w14:prstDash w14:val="solid"/>
        <w14:bevel/>
      </w14:textOutline>
    </w:rPr>
  </w:style>
  <w:style w:type="character" w:customStyle="1" w:styleId="Link">
    <w:name w:val="Link"/>
    <w:rPr>
      <w:outline w:val="0"/>
      <w:color w:val="000099"/>
      <w:u w:val="single"/>
    </w:rPr>
  </w:style>
  <w:style w:type="character" w:customStyle="1" w:styleId="Hyperlink0">
    <w:name w:val="Hyperlink.0"/>
    <w:basedOn w:val="Link"/>
    <w:rPr>
      <w:outline w:val="0"/>
      <w:color w:val="021EAA"/>
      <w:u w:val="single"/>
    </w:rPr>
  </w:style>
  <w:style w:type="paragraph" w:customStyle="1" w:styleId="FreeForm">
    <w:name w:val="Free Form"/>
    <w:rPr>
      <w:rFonts w:eastAsia="Times New Roman"/>
      <w:color w:val="000000"/>
      <w14:textOutline w14:w="0" w14:cap="flat" w14:cmpd="sng" w14:algn="ctr">
        <w14:noFill/>
        <w14:prstDash w14:val="solid"/>
        <w14:bevel/>
      </w14:textOutline>
    </w:rPr>
  </w:style>
  <w:style w:type="paragraph" w:customStyle="1" w:styleId="Body">
    <w:name w:val="Body"/>
    <w:pPr>
      <w:suppressAutoHyphens/>
      <w:spacing w:after="100"/>
      <w:jc w:val="both"/>
    </w:pPr>
    <w:rPr>
      <w:rFonts w:ascii="Helvetica Neue" w:hAnsi="Helvetica Neue" w:cs="Arial Unicode MS"/>
      <w:color w:val="000000"/>
      <w:lang w:val="en-US"/>
      <w14:textOutline w14:w="0" w14:cap="flat" w14:cmpd="sng" w14:algn="ctr">
        <w14:noFill/>
        <w14:prstDash w14:val="solid"/>
        <w14:bevel/>
      </w14:textOutline>
    </w:rPr>
  </w:style>
  <w:style w:type="paragraph" w:customStyle="1" w:styleId="Sub-heading">
    <w:name w:val="Sub-heading"/>
    <w:next w:val="Body"/>
    <w:pPr>
      <w:keepNext/>
      <w:suppressAutoHyphens/>
      <w:spacing w:before="240" w:after="160" w:line="312" w:lineRule="auto"/>
    </w:pPr>
    <w:rPr>
      <w:rFonts w:ascii="Helvetica Neue" w:hAnsi="Helvetica Neue" w:cs="Arial Unicode MS"/>
      <w:b/>
      <w:bCs/>
      <w:color w:val="000000"/>
      <w:sz w:val="18"/>
      <w:szCs w:val="18"/>
      <w:lang w:val="fr-FR"/>
      <w14:textOutline w14:w="0" w14:cap="flat" w14:cmpd="sng" w14:algn="ctr">
        <w14:noFill/>
        <w14:prstDash w14:val="solid"/>
        <w14:bevel/>
      </w14:textOutline>
    </w:rPr>
  </w:style>
  <w:style w:type="numbering" w:customStyle="1" w:styleId="Legal">
    <w:name w:val="Legal"/>
    <w:pPr>
      <w:numPr>
        <w:numId w:val="1"/>
      </w:numPr>
    </w:pPr>
  </w:style>
  <w:style w:type="paragraph" w:styleId="Sprechblasentext">
    <w:name w:val="Balloon Text"/>
    <w:basedOn w:val="Standard"/>
    <w:link w:val="SprechblasentextZchn"/>
    <w:uiPriority w:val="99"/>
    <w:semiHidden/>
    <w:unhideWhenUsed/>
    <w:rsid w:val="00F92A21"/>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F92A21"/>
    <w:rPr>
      <w:rFonts w:eastAsia="Arial"/>
      <w:color w:val="000000"/>
      <w:sz w:val="18"/>
      <w:szCs w:val="18"/>
      <w:lang w:val="de-DE"/>
      <w14:textOutline w14:w="0" w14:cap="flat" w14:cmpd="sng" w14:algn="ctr">
        <w14:noFill/>
        <w14:prstDash w14:val="solid"/>
        <w14:bevel/>
      </w14:textOutline>
    </w:rPr>
  </w:style>
  <w:style w:type="character" w:customStyle="1" w:styleId="berschrift1Zchn">
    <w:name w:val="Überschrift 1 Zchn"/>
    <w:basedOn w:val="Absatz-Standardschriftart"/>
    <w:link w:val="berschrift1"/>
    <w:uiPriority w:val="9"/>
    <w:rsid w:val="006110F2"/>
    <w:rPr>
      <w:rFonts w:asciiTheme="majorHAnsi" w:eastAsiaTheme="majorEastAsia" w:hAnsiTheme="majorHAnsi" w:cstheme="majorBidi"/>
      <w:color w:val="2F759E" w:themeColor="accent1" w:themeShade="BF"/>
      <w:sz w:val="32"/>
      <w:szCs w:val="32"/>
      <w:lang w:val="de-DE"/>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7128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vmml.ifi.uzh.ch/" TargetMode="Externa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pajarola@ifi.uzh.ch" TargetMode="External"/><Relationship Id="rId12" Type="http://schemas.openxmlformats.org/officeDocument/2006/relationships/image" Target="media/image20.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0.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ifi.uzh.ch" TargetMode="External"/><Relationship Id="rId1" Type="http://schemas.openxmlformats.org/officeDocument/2006/relationships/hyperlink" Target="http://www.ifi.uzh.ch" TargetMode="External"/><Relationship Id="rId4"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Arial"/>
        <a:ea typeface="Arial"/>
        <a:cs typeface="Arial"/>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4958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719</Words>
  <Characters>4535</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Samsinger (lsamsi)</dc:creator>
  <cp:lastModifiedBy>Linda Samsinger (lsamsi)</cp:lastModifiedBy>
  <cp:revision>2</cp:revision>
  <dcterms:created xsi:type="dcterms:W3CDTF">2020-03-08T12:16:00Z</dcterms:created>
  <dcterms:modified xsi:type="dcterms:W3CDTF">2020-03-08T12:16:00Z</dcterms:modified>
</cp:coreProperties>
</file>